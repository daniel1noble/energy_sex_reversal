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130C" w14:textId="5478E08E" w:rsidR="00904580" w:rsidRPr="00D3792D" w:rsidRDefault="00904580" w:rsidP="00904580">
      <w:pPr>
        <w:contextualSpacing/>
        <w:rPr>
          <w:i/>
          <w:iCs/>
          <w:color w:val="000000" w:themeColor="text1"/>
          <w:shd w:val="clear" w:color="auto" w:fill="FFFFFF"/>
        </w:rPr>
      </w:pPr>
      <w:r w:rsidRPr="00D3792D">
        <w:rPr>
          <w:i/>
          <w:iCs/>
          <w:color w:val="000000" w:themeColor="text1"/>
          <w:shd w:val="clear" w:color="auto" w:fill="FFFFFF"/>
        </w:rPr>
        <w:t xml:space="preserve">Supplementary </w:t>
      </w:r>
      <w:r w:rsidR="009A2578" w:rsidRPr="00D3792D">
        <w:rPr>
          <w:i/>
          <w:iCs/>
          <w:color w:val="000000" w:themeColor="text1"/>
          <w:shd w:val="clear" w:color="auto" w:fill="FFFFFF"/>
        </w:rPr>
        <w:t>Analysis, Figures, and Tables</w:t>
      </w:r>
    </w:p>
    <w:p w14:paraId="3C4B7AFB" w14:textId="508C4D2E" w:rsidR="009A2578" w:rsidRDefault="009A2578" w:rsidP="00904580">
      <w:pPr>
        <w:contextualSpacing/>
        <w:rPr>
          <w:ins w:id="0" w:author="Kris.Wild" w:date="2023-04-11T11:19:00Z"/>
          <w:color w:val="000000" w:themeColor="text1"/>
          <w:shd w:val="clear" w:color="auto" w:fill="FFFFFF"/>
        </w:rPr>
      </w:pPr>
    </w:p>
    <w:p w14:paraId="56EDF3A7" w14:textId="70FC520E" w:rsidR="002058D2" w:rsidRPr="00D3792D" w:rsidRDefault="00EF35D9" w:rsidP="00904580">
      <w:pPr>
        <w:contextualSpacing/>
        <w:rPr>
          <w:color w:val="000000" w:themeColor="text1"/>
          <w:shd w:val="clear" w:color="auto" w:fill="FFFFFF"/>
        </w:rPr>
      </w:pPr>
      <w:ins w:id="1" w:author="Daniel Noble" w:date="2023-04-19T14:41:00Z">
        <w:r w:rsidRPr="00EF35D9">
          <w:rPr>
            <w:color w:val="000000" w:themeColor="text1"/>
            <w:shd w:val="clear" w:color="auto" w:fill="FFFFFF"/>
            <w:rPrChange w:id="2" w:author="Kris.Wild" w:date="2023-04-21T11:09:00Z">
              <w:rPr>
                <w:i/>
                <w:iCs/>
                <w:color w:val="000000" w:themeColor="text1"/>
                <w:shd w:val="clear" w:color="auto" w:fill="FFFFFF"/>
              </w:rPr>
            </w:rPrChange>
          </w:rPr>
          <w:t>Default priors for all Bayesian models were used. For all population-level (</w:t>
        </w:r>
        <w:proofErr w:type="gramStart"/>
        <w:r w:rsidRPr="00EF35D9">
          <w:rPr>
            <w:color w:val="000000" w:themeColor="text1"/>
            <w:shd w:val="clear" w:color="auto" w:fill="FFFFFF"/>
            <w:rPrChange w:id="3" w:author="Kris.Wild" w:date="2023-04-21T11:09:00Z">
              <w:rPr>
                <w:i/>
                <w:iCs/>
                <w:color w:val="000000" w:themeColor="text1"/>
                <w:shd w:val="clear" w:color="auto" w:fill="FFFFFF"/>
              </w:rPr>
            </w:rPrChange>
          </w:rPr>
          <w:t>i.e.</w:t>
        </w:r>
        <w:proofErr w:type="gramEnd"/>
        <w:r w:rsidRPr="00EF35D9">
          <w:rPr>
            <w:color w:val="000000" w:themeColor="text1"/>
            <w:shd w:val="clear" w:color="auto" w:fill="FFFFFF"/>
            <w:rPrChange w:id="4" w:author="Kris.Wild" w:date="2023-04-21T11:09:00Z">
              <w:rPr>
                <w:i/>
                <w:iCs/>
                <w:color w:val="000000" w:themeColor="text1"/>
                <w:shd w:val="clear" w:color="auto" w:fill="FFFFFF"/>
              </w:rPr>
            </w:rPrChange>
          </w:rPr>
          <w:t xml:space="preserve"> Fixed effects), the default prior for the intercept is a normal distribution with a mean 0 and standard deviation 10. The default prior for the shape parameter of the intercept was a </w:t>
        </w:r>
        <w:proofErr w:type="gramStart"/>
        <w:r w:rsidRPr="00EF35D9">
          <w:rPr>
            <w:color w:val="000000" w:themeColor="text1"/>
            <w:shd w:val="clear" w:color="auto" w:fill="FFFFFF"/>
            <w:rPrChange w:id="5" w:author="Kris.Wild" w:date="2023-04-21T11:09:00Z">
              <w:rPr>
                <w:i/>
                <w:iCs/>
                <w:color w:val="000000" w:themeColor="text1"/>
                <w:shd w:val="clear" w:color="auto" w:fill="FFFFFF"/>
              </w:rPr>
            </w:rPrChange>
          </w:rPr>
          <w:t>Student</w:t>
        </w:r>
        <w:proofErr w:type="gramEnd"/>
        <w:r w:rsidRPr="00EF35D9">
          <w:rPr>
            <w:color w:val="000000" w:themeColor="text1"/>
            <w:shd w:val="clear" w:color="auto" w:fill="FFFFFF"/>
            <w:rPrChange w:id="6" w:author="Kris.Wild" w:date="2023-04-21T11:09:00Z">
              <w:rPr>
                <w:i/>
                <w:iCs/>
                <w:color w:val="000000" w:themeColor="text1"/>
                <w:shd w:val="clear" w:color="auto" w:fill="FFFFFF"/>
              </w:rPr>
            </w:rPrChange>
          </w:rPr>
          <w:t xml:space="preserve">-t distribution with mean 0, scale 2.5, and 3 degrees of freedom. The default prior for residuals (sigma) was a </w:t>
        </w:r>
        <w:proofErr w:type="gramStart"/>
        <w:r w:rsidRPr="00EF35D9">
          <w:rPr>
            <w:color w:val="000000" w:themeColor="text1"/>
            <w:shd w:val="clear" w:color="auto" w:fill="FFFFFF"/>
            <w:rPrChange w:id="7" w:author="Kris.Wild" w:date="2023-04-21T11:09:00Z">
              <w:rPr>
                <w:i/>
                <w:iCs/>
                <w:color w:val="000000" w:themeColor="text1"/>
                <w:shd w:val="clear" w:color="auto" w:fill="FFFFFF"/>
              </w:rPr>
            </w:rPrChange>
          </w:rPr>
          <w:t>Student</w:t>
        </w:r>
        <w:proofErr w:type="gramEnd"/>
        <w:r w:rsidRPr="00EF35D9">
          <w:rPr>
            <w:color w:val="000000" w:themeColor="text1"/>
            <w:shd w:val="clear" w:color="auto" w:fill="FFFFFF"/>
            <w:rPrChange w:id="8" w:author="Kris.Wild" w:date="2023-04-21T11:09:00Z">
              <w:rPr>
                <w:i/>
                <w:iCs/>
                <w:color w:val="000000" w:themeColor="text1"/>
                <w:shd w:val="clear" w:color="auto" w:fill="FFFFFF"/>
              </w:rPr>
            </w:rPrChange>
          </w:rPr>
          <w:t>-t distribution with mean 0, scale 2.5, and 3 degrees of freedom. The Cholesky factor was used as the default prior for correlations between random effects</w:t>
        </w:r>
      </w:ins>
      <w:ins w:id="9" w:author="Kris.Wild" w:date="2023-04-11T11:50:00Z">
        <w:r w:rsidR="00B50DB9">
          <w:t xml:space="preserve">. </w:t>
        </w:r>
      </w:ins>
      <w:ins w:id="10" w:author="Kris.Wild" w:date="2023-04-11T11:49:00Z">
        <w:r w:rsidR="00B50DB9">
          <w:t xml:space="preserve"> </w:t>
        </w:r>
      </w:ins>
    </w:p>
    <w:p w14:paraId="1DDA33D3" w14:textId="3612C47E" w:rsidR="00D3792D" w:rsidRPr="00D3792D" w:rsidRDefault="00DB3E19" w:rsidP="009A2578">
      <w:pPr>
        <w:pStyle w:val="FirstParagraph"/>
        <w:rPr>
          <w:rFonts w:cs="Times New Roman"/>
        </w:rPr>
      </w:pPr>
      <w:r>
        <w:rPr>
          <w:rFonts w:cs="Times New Roman"/>
        </w:rPr>
        <w:t xml:space="preserve">To determine if standard metabolic rate (SMR) </w:t>
      </w:r>
      <w:r w:rsidR="00402E68">
        <w:rPr>
          <w:rFonts w:cs="Times New Roman"/>
        </w:rPr>
        <w:t>resulted in different conclusions</w:t>
      </w:r>
      <w:r>
        <w:rPr>
          <w:rFonts w:cs="Times New Roman"/>
        </w:rPr>
        <w:t xml:space="preserve"> </w:t>
      </w:r>
      <w:r w:rsidR="00402E68">
        <w:rPr>
          <w:rFonts w:cs="Times New Roman"/>
        </w:rPr>
        <w:t xml:space="preserve">compared to </w:t>
      </w:r>
      <w:r w:rsidR="006D41D8">
        <w:rPr>
          <w:rFonts w:cs="Times New Roman"/>
        </w:rPr>
        <w:t xml:space="preserve">if we used </w:t>
      </w:r>
      <w:r w:rsidR="008F0ABF">
        <w:rPr>
          <w:rFonts w:cs="Times New Roman"/>
        </w:rPr>
        <w:t>all</w:t>
      </w:r>
      <w:r>
        <w:rPr>
          <w:rFonts w:cs="Times New Roman"/>
        </w:rPr>
        <w:t xml:space="preserve"> metabolic measurements taken over night, we</w:t>
      </w:r>
      <w:r w:rsidR="00D3792D" w:rsidRPr="00D3792D">
        <w:rPr>
          <w:rFonts w:cs="Times New Roman"/>
        </w:rPr>
        <w:t xml:space="preserve"> </w:t>
      </w:r>
      <w:r w:rsidR="00402E68">
        <w:rPr>
          <w:rFonts w:cs="Times New Roman"/>
        </w:rPr>
        <w:t>refit our models using only</w:t>
      </w:r>
      <w:r w:rsidR="00D3792D" w:rsidRPr="00D3792D">
        <w:rPr>
          <w:rFonts w:cs="Times New Roman"/>
        </w:rPr>
        <w:t xml:space="preserve"> </w:t>
      </w:r>
      <w:r>
        <w:rPr>
          <w:rFonts w:cs="Times New Roman"/>
        </w:rPr>
        <w:t>SMR</w:t>
      </w:r>
      <w:r w:rsidR="00D3792D" w:rsidRPr="00D3792D">
        <w:rPr>
          <w:rFonts w:cs="Times New Roman"/>
        </w:rPr>
        <w:t xml:space="preserve">. </w:t>
      </w:r>
      <w:r w:rsidR="009A2578" w:rsidRPr="00D3792D">
        <w:rPr>
          <w:rFonts w:cs="Times New Roman"/>
        </w:rPr>
        <w:t>We</w:t>
      </w:r>
      <w:r w:rsidR="009A2578" w:rsidRPr="00D3792D">
        <w:rPr>
          <w:rFonts w:cs="Times New Roman"/>
          <w:i/>
          <w:iCs/>
        </w:rPr>
        <w:t xml:space="preserve"> </w:t>
      </w:r>
      <w:r w:rsidR="009A2578" w:rsidRPr="00D3792D">
        <w:rPr>
          <w:rFonts w:cs="Times New Roman"/>
        </w:rPr>
        <w:t xml:space="preserve">defined </w:t>
      </w:r>
      <w:r w:rsidR="00DE3AF2">
        <w:rPr>
          <w:rFonts w:cs="Times New Roman"/>
        </w:rPr>
        <w:t>SMR</w:t>
      </w:r>
      <w:r w:rsidR="009A2578" w:rsidRPr="00D3792D">
        <w:rPr>
          <w:rFonts w:cs="Times New Roman"/>
        </w:rPr>
        <w:t xml:space="preserve"> as the lowest 10% of values of oxygen consumption rate during our overnight trials. </w:t>
      </w:r>
      <w:r w:rsidR="00D3792D" w:rsidRPr="00D3792D">
        <w:rPr>
          <w:rFonts w:cs="Times New Roman"/>
        </w:rPr>
        <w:t xml:space="preserve">For both species </w:t>
      </w:r>
      <w:r w:rsidR="00783F37">
        <w:rPr>
          <w:rFonts w:cs="Times New Roman"/>
        </w:rPr>
        <w:t>this resulted in</w:t>
      </w:r>
      <w:r w:rsidR="00783F37" w:rsidRPr="00D3792D">
        <w:rPr>
          <w:rFonts w:cs="Times New Roman"/>
        </w:rPr>
        <w:t xml:space="preserve"> </w:t>
      </w:r>
      <w:r w:rsidR="00D3792D" w:rsidRPr="00D3792D">
        <w:rPr>
          <w:rFonts w:cs="Times New Roman"/>
        </w:rPr>
        <w:t xml:space="preserve">the removal of </w:t>
      </w:r>
      <w:r w:rsidR="00783F37">
        <w:rPr>
          <w:rFonts w:cs="Times New Roman"/>
        </w:rPr>
        <w:t xml:space="preserve">nearly </w:t>
      </w:r>
      <w:r w:rsidR="00D3792D" w:rsidRPr="00D3792D">
        <w:rPr>
          <w:rFonts w:cs="Times New Roman"/>
        </w:rPr>
        <w:t>90% of our data</w:t>
      </w:r>
      <w:r w:rsidR="00ED29E7">
        <w:rPr>
          <w:rFonts w:cs="Times New Roman"/>
        </w:rPr>
        <w:t xml:space="preserve"> and resulted in higher sampling error (unsurprisingly). Nonetheless, this</w:t>
      </w:r>
      <w:r w:rsidR="00D3792D" w:rsidRPr="00D3792D">
        <w:rPr>
          <w:rFonts w:cs="Times New Roman"/>
        </w:rPr>
        <w:t xml:space="preserve"> did not change the overall results. Below </w:t>
      </w:r>
      <w:r w:rsidR="00B02BAF">
        <w:rPr>
          <w:rFonts w:cs="Times New Roman"/>
        </w:rPr>
        <w:t xml:space="preserve">we provide the detailed results </w:t>
      </w:r>
      <w:r w:rsidR="00D3792D" w:rsidRPr="00D3792D">
        <w:rPr>
          <w:rFonts w:cs="Times New Roman"/>
        </w:rPr>
        <w:t xml:space="preserve">and corresponding figures and tables </w:t>
      </w:r>
      <w:r w:rsidR="00B02BAF">
        <w:rPr>
          <w:rFonts w:cs="Times New Roman"/>
        </w:rPr>
        <w:t>using</w:t>
      </w:r>
      <w:r w:rsidR="00B02BAF" w:rsidRPr="00D3792D">
        <w:rPr>
          <w:rFonts w:cs="Times New Roman"/>
        </w:rPr>
        <w:t xml:space="preserve"> </w:t>
      </w:r>
      <w:r w:rsidR="00D3792D" w:rsidRPr="00D3792D">
        <w:rPr>
          <w:rFonts w:cs="Times New Roman"/>
        </w:rPr>
        <w:t xml:space="preserve">SMR for each species.  </w:t>
      </w:r>
    </w:p>
    <w:p w14:paraId="2DF7F94B" w14:textId="0908E4C0" w:rsidR="009A2578" w:rsidRPr="00D3792D" w:rsidRDefault="00D3792D" w:rsidP="009A2578">
      <w:pPr>
        <w:pStyle w:val="FirstParagraph"/>
        <w:rPr>
          <w:rFonts w:cs="Times New Roman"/>
        </w:rPr>
      </w:pPr>
      <w:r w:rsidRPr="00D3792D">
        <w:rPr>
          <w:rFonts w:cs="Times New Roman"/>
          <w:i/>
          <w:iCs/>
        </w:rPr>
        <w:t xml:space="preserve">Bassiana duperreyi - </w:t>
      </w:r>
      <w:r w:rsidR="009A2578" w:rsidRPr="00D3792D">
        <w:rPr>
          <w:rFonts w:cs="Times New Roman"/>
        </w:rPr>
        <w:t xml:space="preserve">Once </w:t>
      </w:r>
      <w:r w:rsidRPr="00D3792D">
        <w:rPr>
          <w:rFonts w:cs="Times New Roman"/>
        </w:rPr>
        <w:t>SMR</w:t>
      </w:r>
      <w:r w:rsidR="009A2578" w:rsidRPr="00D3792D">
        <w:rPr>
          <w:rFonts w:cs="Times New Roman"/>
        </w:rPr>
        <w:t xml:space="preserve"> data</w:t>
      </w:r>
      <w:r w:rsidRPr="00D3792D">
        <w:rPr>
          <w:rFonts w:cs="Times New Roman"/>
        </w:rPr>
        <w:t xml:space="preserve"> (lowest 10% of metabolic rate) </w:t>
      </w:r>
      <w:r w:rsidR="009A2578" w:rsidRPr="00D3792D">
        <w:rPr>
          <w:rFonts w:cs="Times New Roman"/>
        </w:rPr>
        <w:t>were removed, we had a total of 83 measurements for 40 individuals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r w:rsidR="009A2578" w:rsidRPr="00D3792D">
        <w:rPr>
          <w:rFonts w:cs="Times New Roman"/>
          <w:i/>
          <w:iCs/>
        </w:rPr>
        <w:t>n = 13</w:t>
      </w:r>
      <w:r w:rsidR="009A2578" w:rsidRPr="00D3792D">
        <w:rPr>
          <w:rFonts w:cs="Times New Roman"/>
        </w:rPr>
        <w:t xml:space="preserve">, female XX: </w:t>
      </w:r>
      <w:r w:rsidR="009A2578" w:rsidRPr="00D3792D">
        <w:rPr>
          <w:rFonts w:cs="Times New Roman"/>
          <w:i/>
          <w:iCs/>
        </w:rPr>
        <w:t>n = 15</w:t>
      </w:r>
      <w:r w:rsidR="009A2578" w:rsidRPr="00D3792D">
        <w:rPr>
          <w:rFonts w:cs="Times New Roman"/>
        </w:rPr>
        <w:t xml:space="preserve">, male XY: </w:t>
      </w:r>
      <w:r w:rsidR="009A2578" w:rsidRPr="00D3792D">
        <w:rPr>
          <w:rFonts w:cs="Times New Roman"/>
          <w:i/>
          <w:iCs/>
        </w:rPr>
        <w:t>n = 12</w:t>
      </w:r>
      <w:r w:rsidR="009A2578" w:rsidRPr="00D3792D">
        <w:rPr>
          <w:rFonts w:cs="Times New Roman"/>
        </w:rPr>
        <w:t xml:space="preserve">). There was a strong scaling relationship between log metabolic rate and log mass (Table S1). Sex-reversed male XX </w:t>
      </w:r>
      <w:r w:rsidR="009A2578" w:rsidRPr="00D3792D">
        <w:rPr>
          <w:rFonts w:cs="Times New Roman"/>
          <w:i/>
          <w:iCs/>
        </w:rPr>
        <w:t>B. duperreyi</w:t>
      </w:r>
      <w:r w:rsidR="009A2578" w:rsidRPr="00D3792D">
        <w:rPr>
          <w:rFonts w:cs="Times New Roman"/>
        </w:rPr>
        <w:t xml:space="preserve"> had a scaling relationship that was most like their phenotypic counterparts (male XY - </w:t>
      </w:r>
      <w:r w:rsidR="00A30DC9" w:rsidRPr="00D3792D">
        <w:rPr>
          <w:rFonts w:cs="Times New Roman"/>
        </w:rPr>
        <w:t>male</w:t>
      </w:r>
      <w:r w:rsidR="00A30DC9" w:rsidRPr="00D3792D">
        <w:rPr>
          <w:rFonts w:cs="Times New Roman"/>
          <w:vertAlign w:val="subscript"/>
        </w:rPr>
        <w:t>SR</w:t>
      </w:r>
      <w:r w:rsidR="009A2578" w:rsidRPr="00D3792D">
        <w:rPr>
          <w:rFonts w:cs="Times New Roman"/>
        </w:rPr>
        <w:t xml:space="preserve"> XX; </w:t>
      </w:r>
      <w:proofErr w:type="spellStart"/>
      <w:r w:rsidR="009A2578" w:rsidRPr="00D3792D">
        <w:rPr>
          <w:rFonts w:cs="Times New Roman"/>
        </w:rPr>
        <w:t>pMCMC</w:t>
      </w:r>
      <w:proofErr w:type="spellEnd"/>
      <w:r w:rsidR="009A2578" w:rsidRPr="00D3792D">
        <w:rPr>
          <w:rFonts w:cs="Times New Roman"/>
        </w:rPr>
        <w:t xml:space="preserve"> = 0.26; Table S1</w:t>
      </w:r>
      <w:r w:rsidR="00645CFE" w:rsidRPr="00D3792D">
        <w:rPr>
          <w:rFonts w:cs="Times New Roman"/>
        </w:rPr>
        <w:t>; Fig</w:t>
      </w:r>
      <w:r w:rsidR="005505F1" w:rsidRPr="00D3792D">
        <w:rPr>
          <w:rFonts w:cs="Times New Roman"/>
        </w:rPr>
        <w:t>.</w:t>
      </w:r>
      <w:r w:rsidR="00645CFE" w:rsidRPr="00D3792D">
        <w:rPr>
          <w:rFonts w:cs="Times New Roman"/>
        </w:rPr>
        <w:t xml:space="preserve"> S1</w:t>
      </w:r>
      <w:r w:rsidR="009A2578" w:rsidRPr="00D3792D">
        <w:rPr>
          <w:rFonts w:cs="Times New Roman"/>
        </w:rPr>
        <w:t xml:space="preserve">) </w:t>
      </w:r>
      <w:r w:rsidR="00645CFE" w:rsidRPr="00D3792D">
        <w:rPr>
          <w:rFonts w:cs="Times New Roman"/>
        </w:rPr>
        <w:t>compared to</w:t>
      </w:r>
      <w:r w:rsidR="009A2578" w:rsidRPr="00D3792D">
        <w:rPr>
          <w:rFonts w:cs="Times New Roman"/>
        </w:rPr>
        <w:t xml:space="preserve"> their genotypic counterparts (female XX - </w:t>
      </w:r>
      <w:r w:rsidR="00A30DC9" w:rsidRPr="00D3792D">
        <w:rPr>
          <w:rFonts w:cs="Times New Roman"/>
        </w:rPr>
        <w:t>male</w:t>
      </w:r>
      <w:r w:rsidR="00A30DC9" w:rsidRPr="00D3792D">
        <w:rPr>
          <w:rFonts w:cs="Times New Roman"/>
          <w:vertAlign w:val="subscript"/>
        </w:rPr>
        <w:t>SR</w:t>
      </w:r>
      <w:r w:rsidR="00A30DC9" w:rsidRPr="00D3792D">
        <w:rPr>
          <w:rFonts w:cs="Times New Roman"/>
        </w:rPr>
        <w:t xml:space="preserve"> </w:t>
      </w:r>
      <w:r w:rsidR="009A2578" w:rsidRPr="00D3792D">
        <w:rPr>
          <w:rFonts w:cs="Times New Roman"/>
        </w:rPr>
        <w:t xml:space="preserve">XX; </w:t>
      </w:r>
      <w:proofErr w:type="spellStart"/>
      <w:r w:rsidR="009A2578" w:rsidRPr="00D3792D">
        <w:rPr>
          <w:rFonts w:cs="Times New Roman"/>
        </w:rPr>
        <w:t>pMCMC</w:t>
      </w:r>
      <w:proofErr w:type="spellEnd"/>
      <w:r w:rsidR="009A2578" w:rsidRPr="00D3792D">
        <w:rPr>
          <w:rFonts w:cs="Times New Roman"/>
        </w:rPr>
        <w:t xml:space="preserve"> = 0.07). The homogeneous variance model was the most parsimonious ([heteroscedastic model – homoscedastic model] loo: -1.31, SE = 2), accounting for 73% (95% CI:0.63 - 0.8) of the variation in metabolic rate.</w:t>
      </w:r>
    </w:p>
    <w:p w14:paraId="1D2379F4" w14:textId="618720A9" w:rsidR="009A2578" w:rsidRPr="00F756E3" w:rsidRDefault="009A2578" w:rsidP="009A2578">
      <w:pPr>
        <w:pStyle w:val="BodyText"/>
        <w:rPr>
          <w:rFonts w:ascii="Times New Roman" w:hAnsi="Times New Roman" w:cs="Times New Roman"/>
          <w:lang w:val="en-AU"/>
        </w:rPr>
      </w:pPr>
      <w:r w:rsidRPr="00D3792D">
        <w:rPr>
          <w:rFonts w:ascii="Times New Roman" w:hAnsi="Times New Roman" w:cs="Times New Roman"/>
          <w:i/>
          <w:iCs/>
        </w:rPr>
        <w:t>Pogona vitticeps</w:t>
      </w:r>
      <w:r w:rsidRPr="00D3792D">
        <w:rPr>
          <w:rFonts w:ascii="Times New Roman" w:hAnsi="Times New Roman" w:cs="Times New Roman"/>
        </w:rPr>
        <w:t xml:space="preserve"> - Once SMR data (lowest 10%</w:t>
      </w:r>
      <w:r w:rsidR="00D3792D" w:rsidRPr="00D3792D">
        <w:rPr>
          <w:rFonts w:ascii="Times New Roman" w:hAnsi="Times New Roman" w:cs="Times New Roman"/>
        </w:rPr>
        <w:t xml:space="preserve"> of metabolic rate</w:t>
      </w:r>
      <w:r w:rsidRPr="00D3792D">
        <w:rPr>
          <w:rFonts w:ascii="Times New Roman" w:hAnsi="Times New Roman" w:cs="Times New Roman"/>
        </w:rPr>
        <w:t>) were filtered we had a total of total of 146 measurements for 96 individuals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r w:rsidRPr="00D3792D">
        <w:rPr>
          <w:rFonts w:ascii="Times New Roman" w:hAnsi="Times New Roman" w:cs="Times New Roman"/>
          <w:i/>
          <w:iCs/>
        </w:rPr>
        <w:t>n = 28</w:t>
      </w:r>
      <w:r w:rsidRPr="00D3792D">
        <w:rPr>
          <w:rFonts w:ascii="Times New Roman" w:hAnsi="Times New Roman" w:cs="Times New Roman"/>
        </w:rPr>
        <w:t xml:space="preserve">, female ZW: </w:t>
      </w:r>
      <w:r w:rsidRPr="00D3792D">
        <w:rPr>
          <w:rFonts w:ascii="Times New Roman" w:hAnsi="Times New Roman" w:cs="Times New Roman"/>
          <w:i/>
          <w:iCs/>
        </w:rPr>
        <w:t>n = 30</w:t>
      </w:r>
      <w:r w:rsidRPr="00D3792D">
        <w:rPr>
          <w:rFonts w:ascii="Times New Roman" w:hAnsi="Times New Roman" w:cs="Times New Roman"/>
        </w:rPr>
        <w:t xml:space="preserve">, male ZZ: </w:t>
      </w:r>
      <w:r w:rsidRPr="00D3792D">
        <w:rPr>
          <w:rFonts w:ascii="Times New Roman" w:hAnsi="Times New Roman" w:cs="Times New Roman"/>
          <w:i/>
          <w:iCs/>
        </w:rPr>
        <w:t>n = 38</w:t>
      </w:r>
      <w:r w:rsidRPr="00D3792D">
        <w:rPr>
          <w:rFonts w:ascii="Times New Roman" w:hAnsi="Times New Roman" w:cs="Times New Roman"/>
        </w:rPr>
        <w:t xml:space="preserve">) were recorded. There was a strong scaling relationship between log metabolic rate and log mass (Table S2). Sex-reversed female </w:t>
      </w:r>
      <w:r w:rsidRPr="00D3792D">
        <w:rPr>
          <w:rFonts w:ascii="Times New Roman" w:hAnsi="Times New Roman" w:cs="Times New Roman"/>
          <w:i/>
          <w:iCs/>
        </w:rPr>
        <w:t>P. vitticeps</w:t>
      </w:r>
      <w:r w:rsidRPr="00D3792D">
        <w:rPr>
          <w:rFonts w:ascii="Times New Roman" w:hAnsi="Times New Roman" w:cs="Times New Roman"/>
        </w:rPr>
        <w:t xml:space="preserve">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had a scaling relationship that was overall higher than their genotypic counterparts (male ZZ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00A30DC9" w:rsidRPr="00D3792D">
        <w:rPr>
          <w:rFonts w:ascii="Times New Roman" w:hAnsi="Times New Roman" w:cs="Times New Roman"/>
        </w:rPr>
        <w:t xml:space="preserve"> </w:t>
      </w:r>
      <w:r w:rsidRPr="00D3792D">
        <w:rPr>
          <w:rFonts w:ascii="Times New Roman" w:hAnsi="Times New Roman" w:cs="Times New Roman"/>
        </w:rPr>
        <w:t xml:space="preserve">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0.61</w:t>
      </w:r>
      <w:r w:rsidR="00A45FFD" w:rsidRPr="00D3792D">
        <w:rPr>
          <w:rFonts w:ascii="Times New Roman" w:hAnsi="Times New Roman" w:cs="Times New Roman"/>
        </w:rPr>
        <w:t>; Fig S</w:t>
      </w:r>
      <w:r w:rsidR="005505F1" w:rsidRPr="00D3792D">
        <w:rPr>
          <w:rFonts w:ascii="Times New Roman" w:hAnsi="Times New Roman" w:cs="Times New Roman"/>
        </w:rPr>
        <w:t>1</w:t>
      </w:r>
      <w:r w:rsidRPr="00D3792D">
        <w:rPr>
          <w:rFonts w:ascii="Times New Roman" w:hAnsi="Times New Roman" w:cs="Times New Roman"/>
        </w:rPr>
        <w:t xml:space="preserve">), but lower than their phenotypic counterparts (female ZW - </w:t>
      </w:r>
      <w:r w:rsidR="00A30DC9" w:rsidRPr="00D3792D">
        <w:rPr>
          <w:rFonts w:ascii="Times New Roman" w:hAnsi="Times New Roman" w:cs="Times New Roman"/>
        </w:rPr>
        <w:t>female</w:t>
      </w:r>
      <w:r w:rsidR="00A30DC9" w:rsidRPr="00D3792D">
        <w:rPr>
          <w:rFonts w:ascii="Times New Roman" w:hAnsi="Times New Roman" w:cs="Times New Roman"/>
          <w:vertAlign w:val="subscript"/>
        </w:rPr>
        <w:t>SR</w:t>
      </w:r>
      <w:r w:rsidRPr="00D3792D">
        <w:rPr>
          <w:rFonts w:ascii="Times New Roman" w:hAnsi="Times New Roman" w:cs="Times New Roman"/>
        </w:rPr>
        <w:t xml:space="preserve"> ZZ; </w:t>
      </w:r>
      <w:proofErr w:type="spellStart"/>
      <w:r w:rsidRPr="00D3792D">
        <w:rPr>
          <w:rFonts w:ascii="Times New Roman" w:hAnsi="Times New Roman" w:cs="Times New Roman"/>
        </w:rPr>
        <w:t>pMCMC</w:t>
      </w:r>
      <w:proofErr w:type="spellEnd"/>
      <w:r w:rsidRPr="00D3792D">
        <w:rPr>
          <w:rFonts w:ascii="Times New Roman" w:hAnsi="Times New Roman" w:cs="Times New Roman"/>
        </w:rPr>
        <w:t xml:space="preserve"> = 0.64; Table 2).The heteroscedasticity variance model was the most parsimonious ([heteroscedastic model – homoscedastic model] loo: -16.4, SE = 5.03), accounting for 86% (95% CI:0.79 - 0.92) of the variation in metabolic rate.</w:t>
      </w:r>
      <w:r w:rsidR="00F756E3">
        <w:rPr>
          <w:rFonts w:ascii="Times New Roman" w:hAnsi="Times New Roman" w:cs="Times New Roman"/>
        </w:rPr>
        <w:t xml:space="preserve"> </w:t>
      </w:r>
    </w:p>
    <w:p w14:paraId="115611DD" w14:textId="77777777" w:rsidR="009A2578" w:rsidRPr="009A2578" w:rsidRDefault="009A2578" w:rsidP="00904580">
      <w:pPr>
        <w:contextualSpacing/>
        <w:rPr>
          <w:color w:val="000000" w:themeColor="text1"/>
          <w:shd w:val="clear" w:color="auto" w:fill="FFFFFF"/>
        </w:rPr>
      </w:pPr>
    </w:p>
    <w:p w14:paraId="502F5B33" w14:textId="50DD19CC" w:rsidR="00726D53" w:rsidRDefault="00726D53" w:rsidP="00726D53">
      <w:pPr>
        <w:contextualSpacing/>
        <w:rPr>
          <w:color w:val="000000" w:themeColor="text1"/>
          <w:shd w:val="clear" w:color="auto" w:fill="FFFFFF"/>
        </w:rPr>
      </w:pPr>
    </w:p>
    <w:p w14:paraId="2D52C8F2" w14:textId="77777777"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3047222F" w14:textId="60771CB4" w:rsidR="00710EC3" w:rsidRDefault="00710EC3" w:rsidP="00A370D2">
      <w:pPr>
        <w:contextualSpacing/>
        <w:jc w:val="center"/>
        <w:rPr>
          <w:color w:val="000000" w:themeColor="text1"/>
          <w:shd w:val="clear" w:color="auto" w:fill="FFFFFF"/>
        </w:rPr>
      </w:pPr>
    </w:p>
    <w:p w14:paraId="2FCAE1F5" w14:textId="34E9EAA6" w:rsidR="0026229F" w:rsidRDefault="00A370D2" w:rsidP="00A370D2">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0CDBC12B" wp14:editId="05C40A26">
            <wp:extent cx="4547604" cy="660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556741" cy="6619813"/>
                    </a:xfrm>
                    <a:prstGeom prst="rect">
                      <a:avLst/>
                    </a:prstGeom>
                  </pic:spPr>
                </pic:pic>
              </a:graphicData>
            </a:graphic>
          </wp:inline>
        </w:drawing>
      </w:r>
    </w:p>
    <w:p w14:paraId="018690B8" w14:textId="4CC60AE0" w:rsidR="0026229F" w:rsidRDefault="00A370D2" w:rsidP="00726D53">
      <w:pPr>
        <w:contextualSpacing/>
        <w:rPr>
          <w:color w:val="000000" w:themeColor="text1"/>
          <w:shd w:val="clear" w:color="auto" w:fill="FFFFFF"/>
        </w:rPr>
      </w:pPr>
      <w:r>
        <w:rPr>
          <w:color w:val="000000" w:themeColor="text1"/>
          <w:shd w:val="clear" w:color="auto" w:fill="FFFFFF"/>
        </w:rPr>
        <w:t xml:space="preserve">Figure S1. </w:t>
      </w:r>
      <w:r w:rsidRPr="00A370D2">
        <w:rPr>
          <w:color w:val="000000" w:themeColor="text1"/>
          <w:shd w:val="clear" w:color="auto" w:fill="FFFFFF"/>
        </w:rPr>
        <w:t xml:space="preserve">Comparison of mean nest temperatures between Piccadilly Circus and Mt </w:t>
      </w:r>
      <w:proofErr w:type="spellStart"/>
      <w:r w:rsidRPr="00A370D2">
        <w:rPr>
          <w:color w:val="000000" w:themeColor="text1"/>
          <w:shd w:val="clear" w:color="auto" w:fill="FFFFFF"/>
        </w:rPr>
        <w:t>Ginini</w:t>
      </w:r>
      <w:proofErr w:type="spellEnd"/>
      <w:r>
        <w:rPr>
          <w:color w:val="000000" w:themeColor="text1"/>
          <w:shd w:val="clear" w:color="auto" w:fill="FFFFFF"/>
        </w:rPr>
        <w:t xml:space="preserve">. </w:t>
      </w:r>
    </w:p>
    <w:p w14:paraId="6D46A2C5" w14:textId="77777777" w:rsidR="0026229F" w:rsidRDefault="0026229F" w:rsidP="00726D53">
      <w:pPr>
        <w:contextualSpacing/>
        <w:rPr>
          <w:color w:val="000000" w:themeColor="text1"/>
          <w:shd w:val="clear" w:color="auto" w:fill="FFFFFF"/>
        </w:rPr>
      </w:pPr>
    </w:p>
    <w:p w14:paraId="25F6F124" w14:textId="226A90ED" w:rsidR="0026229F" w:rsidRDefault="0026229F" w:rsidP="00726D53">
      <w:pPr>
        <w:contextualSpacing/>
        <w:rPr>
          <w:color w:val="000000" w:themeColor="text1"/>
          <w:shd w:val="clear" w:color="auto" w:fill="FFFFFF"/>
        </w:rPr>
        <w:sectPr w:rsidR="0026229F">
          <w:pgSz w:w="12240" w:h="15840"/>
          <w:pgMar w:top="1440" w:right="1440" w:bottom="1440" w:left="1440" w:header="708" w:footer="708" w:gutter="0"/>
          <w:cols w:space="708"/>
          <w:docGrid w:linePitch="360"/>
        </w:sectPr>
      </w:pPr>
    </w:p>
    <w:p w14:paraId="7AB20D84" w14:textId="226B8291" w:rsidR="00277C64" w:rsidRDefault="00277C64" w:rsidP="00726D53">
      <w:pPr>
        <w:contextualSpacing/>
        <w:rPr>
          <w:color w:val="000000" w:themeColor="text1"/>
          <w:shd w:val="clear" w:color="auto" w:fill="FFFFFF"/>
        </w:rPr>
      </w:pPr>
    </w:p>
    <w:p w14:paraId="117CC633" w14:textId="1C80BB62" w:rsidR="005505F1" w:rsidRDefault="00F773BD" w:rsidP="00710EC3">
      <w:pPr>
        <w:contextualSpacing/>
        <w:jc w:val="center"/>
        <w:rPr>
          <w:color w:val="000000" w:themeColor="text1"/>
          <w:shd w:val="clear" w:color="auto" w:fill="FFFFFF"/>
        </w:rPr>
      </w:pPr>
      <w:r>
        <w:rPr>
          <w:noProof/>
          <w:color w:val="000000" w:themeColor="text1"/>
          <w:shd w:val="clear" w:color="auto" w:fill="FFFFFF"/>
        </w:rPr>
        <w:drawing>
          <wp:inline distT="0" distB="0" distL="0" distR="0" wp14:anchorId="11A14D96" wp14:editId="37681F7F">
            <wp:extent cx="7210697" cy="434490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7308742" cy="4403985"/>
                    </a:xfrm>
                    <a:prstGeom prst="rect">
                      <a:avLst/>
                    </a:prstGeom>
                  </pic:spPr>
                </pic:pic>
              </a:graphicData>
            </a:graphic>
          </wp:inline>
        </w:drawing>
      </w:r>
    </w:p>
    <w:p w14:paraId="0D8DC57A" w14:textId="60D7E234" w:rsidR="00710EC3" w:rsidRPr="00710EC3" w:rsidRDefault="00710EC3" w:rsidP="00726D53">
      <w:pPr>
        <w:contextualSpacing/>
        <w:sectPr w:rsidR="00710EC3" w:rsidRPr="00710EC3" w:rsidSect="00710EC3">
          <w:pgSz w:w="15840" w:h="12240" w:orient="landscape"/>
          <w:pgMar w:top="1440" w:right="1440" w:bottom="1440" w:left="1440" w:header="708" w:footer="708" w:gutter="0"/>
          <w:cols w:space="708"/>
          <w:docGrid w:linePitch="360"/>
        </w:sectPr>
      </w:pPr>
      <w:r>
        <w:t xml:space="preserve">Figure S1. </w:t>
      </w:r>
      <w:r w:rsidRPr="00576FF2">
        <w:t xml:space="preserve">Comparison of </w:t>
      </w:r>
      <w:r>
        <w:t>log standard metabolic rate</w:t>
      </w:r>
      <w:r w:rsidRPr="00576FF2">
        <w:t xml:space="preserve"> (</w:t>
      </w:r>
      <w:r w:rsidRPr="005E7287">
        <w:rPr>
          <w:color w:val="000000" w:themeColor="text1"/>
        </w:rPr>
        <w:t>V̇</w:t>
      </w:r>
      <w:r>
        <w:rPr>
          <w:color w:val="000000" w:themeColor="text1"/>
        </w:rPr>
        <w:t>O2</w:t>
      </w:r>
      <w:r w:rsidRPr="00576FF2">
        <w:t xml:space="preserve"> mL min</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rsidRPr="00576FF2">
        <w:t xml:space="preserve">) across log body mass (g) by sex class for </w:t>
      </w:r>
      <w:r w:rsidRPr="00576FF2">
        <w:rPr>
          <w:i/>
        </w:rPr>
        <w:t>Bassiana duperreyi</w:t>
      </w:r>
      <w:r w:rsidRPr="00576FF2" w:rsidDel="00334389">
        <w:rPr>
          <w:i/>
        </w:rPr>
        <w:t xml:space="preserve"> </w:t>
      </w:r>
      <w:r w:rsidRPr="00576FF2">
        <w:t xml:space="preserve">(A-B) and </w:t>
      </w:r>
      <w:r w:rsidRPr="00576FF2">
        <w:rPr>
          <w:i/>
        </w:rPr>
        <w:t>Pogona vitticeps</w:t>
      </w:r>
      <w:r w:rsidRPr="00576FF2">
        <w:t xml:space="preserve"> (C-D). Sex-reversed individuals (</w:t>
      </w:r>
      <w:r>
        <w:t>male</w:t>
      </w:r>
      <w:r w:rsidRPr="00C1550C">
        <w:rPr>
          <w:vertAlign w:val="subscript"/>
        </w:rPr>
        <w:t>SR</w:t>
      </w:r>
      <w:r>
        <w:t xml:space="preserve"> XX</w:t>
      </w:r>
      <w:r w:rsidRPr="00576FF2">
        <w:t xml:space="preserve"> or </w:t>
      </w:r>
      <w:r>
        <w:rPr>
          <w:color w:val="000000" w:themeColor="text1"/>
        </w:rPr>
        <w:t>female</w:t>
      </w:r>
      <w:r>
        <w:rPr>
          <w:color w:val="000000" w:themeColor="text1"/>
          <w:vertAlign w:val="subscript"/>
        </w:rPr>
        <w:t xml:space="preserve">SR </w:t>
      </w:r>
      <w:r>
        <w:rPr>
          <w:color w:val="000000" w:themeColor="text1"/>
        </w:rPr>
        <w:t>ZZ</w:t>
      </w:r>
      <w:r w:rsidRPr="00576FF2">
        <w:t>) are denoted by red colour, phenotypic females (</w:t>
      </w:r>
      <w:r>
        <w:rPr>
          <w:color w:val="000000" w:themeColor="text1"/>
          <w:shd w:val="clear" w:color="auto" w:fill="FFFFFF"/>
        </w:rPr>
        <w:t>female XX</w:t>
      </w:r>
      <w:r w:rsidRPr="00576FF2">
        <w:t xml:space="preserve"> or </w:t>
      </w:r>
      <w:r>
        <w:t>fe</w:t>
      </w:r>
      <w:r>
        <w:rPr>
          <w:color w:val="000000" w:themeColor="text1"/>
        </w:rPr>
        <w:t>male</w:t>
      </w:r>
      <w:r>
        <w:rPr>
          <w:color w:val="000000" w:themeColor="text1"/>
          <w:vertAlign w:val="subscript"/>
        </w:rPr>
        <w:t xml:space="preserve"> </w:t>
      </w:r>
      <w:r>
        <w:rPr>
          <w:color w:val="000000" w:themeColor="text1"/>
        </w:rPr>
        <w:t>ZW</w:t>
      </w:r>
      <w:r w:rsidRPr="00576FF2">
        <w:t>) are denoted in black, phenotypic males (</w:t>
      </w:r>
      <w:r>
        <w:t>male XY</w:t>
      </w:r>
      <w:r w:rsidRPr="00576FF2">
        <w:t xml:space="preserve"> or </w:t>
      </w:r>
      <w:r>
        <w:rPr>
          <w:color w:val="000000" w:themeColor="text1"/>
        </w:rPr>
        <w:t>male</w:t>
      </w:r>
      <w:r>
        <w:rPr>
          <w:color w:val="000000" w:themeColor="text1"/>
          <w:vertAlign w:val="subscript"/>
        </w:rPr>
        <w:t xml:space="preserve"> </w:t>
      </w:r>
      <w:r>
        <w:rPr>
          <w:color w:val="000000" w:themeColor="text1"/>
        </w:rPr>
        <w:t>ZZ</w:t>
      </w:r>
      <w:r w:rsidRPr="00576FF2">
        <w:t>) are denoted in blue. Fitted lines were obtained from predicted values from the brms model for each species and confidence bands were constructed from the SE of prediction values for each sex (A,C). Density plots above each regression plot denote the distribution in body mass (log mass) by sex for each species. To visualize how log metabolic rate changes across log body mass, panels (B</w:t>
      </w:r>
      <w:r>
        <w:t xml:space="preserve"> and </w:t>
      </w:r>
      <w:r w:rsidRPr="00576FF2">
        <w:t xml:space="preserve">D) show the distribution of predicted metabolic </w:t>
      </w:r>
      <w:r>
        <w:t xml:space="preserve">rate </w:t>
      </w:r>
      <w:r w:rsidRPr="00576FF2">
        <w:t>at three areas of log body mass (mean, +1.5SD, and -1.5SD) denoted by the dash-dot line in panels A</w:t>
      </w:r>
      <w:r>
        <w:t xml:space="preserve"> and </w:t>
      </w:r>
      <w:r w:rsidRPr="00576FF2">
        <w:t>C for each sex and specie</w:t>
      </w:r>
      <w:r>
        <w:t>s</w:t>
      </w:r>
    </w:p>
    <w:p w14:paraId="6492BA61" w14:textId="77777777" w:rsidR="00277C64" w:rsidRDefault="00277C64" w:rsidP="00726D53">
      <w:pPr>
        <w:contextualSpacing/>
        <w:rPr>
          <w:color w:val="000000" w:themeColor="text1"/>
          <w:shd w:val="clear" w:color="auto" w:fill="FFFFFF"/>
        </w:rPr>
      </w:pPr>
    </w:p>
    <w:p w14:paraId="0350C90D" w14:textId="208877AA" w:rsidR="00726D53" w:rsidRDefault="00726D53" w:rsidP="00726D53">
      <w:pPr>
        <w:contextualSpacing/>
      </w:pPr>
      <w:r>
        <w:rPr>
          <w:color w:val="000000" w:themeColor="text1"/>
          <w:shd w:val="clear" w:color="auto" w:fill="FFFFFF"/>
        </w:rPr>
        <w:t xml:space="preserve">Table S1. </w:t>
      </w:r>
      <w:r>
        <w:t xml:space="preserve">Model coefficients for testing whether sex affects the slope of standard metabolic rate for </w:t>
      </w:r>
      <w:r>
        <w:rPr>
          <w:i/>
          <w:iCs/>
        </w:rPr>
        <w:t>Bassiana duperreyi</w:t>
      </w:r>
      <w:r>
        <w:t>, where the intercept is concordant females. Metabolic rate and mass were log transformed and time was z-transformed. Columns l-95% CI and u-95% CI, are the lower and upper bound of the 95% credible interval for each parameter, estimated from the posterior distribution.</w:t>
      </w:r>
    </w:p>
    <w:p w14:paraId="2E636C5B" w14:textId="77777777" w:rsidR="00F93265" w:rsidRPr="004E6DB8" w:rsidRDefault="00F93265" w:rsidP="00726D53">
      <w:pPr>
        <w:contextualSpacing/>
        <w:rPr>
          <w:b/>
          <w:bCs/>
          <w:color w:val="000000" w:themeColor="text1"/>
        </w:rPr>
      </w:pPr>
    </w:p>
    <w:tbl>
      <w:tblPr>
        <w:tblW w:w="0" w:type="auto"/>
        <w:jc w:val="center"/>
        <w:tblLayout w:type="fixed"/>
        <w:tblLook w:val="0420" w:firstRow="1" w:lastRow="0" w:firstColumn="0" w:lastColumn="0" w:noHBand="0" w:noVBand="1"/>
      </w:tblPr>
      <w:tblGrid>
        <w:gridCol w:w="2961"/>
        <w:gridCol w:w="17"/>
        <w:gridCol w:w="1428"/>
        <w:gridCol w:w="17"/>
        <w:gridCol w:w="1428"/>
        <w:gridCol w:w="17"/>
        <w:gridCol w:w="1428"/>
        <w:gridCol w:w="17"/>
      </w:tblGrid>
      <w:tr w:rsidR="00F93265" w14:paraId="2710C1E4" w14:textId="77777777" w:rsidTr="00D80A51">
        <w:trPr>
          <w:cantSplit/>
          <w:tblHeader/>
          <w:jc w:val="center"/>
        </w:trPr>
        <w:tc>
          <w:tcPr>
            <w:tcW w:w="2978" w:type="dxa"/>
            <w:gridSpan w:val="2"/>
            <w:tcBorders>
              <w:top w:val="single" w:sz="16" w:space="0" w:color="666666"/>
              <w:bottom w:val="single" w:sz="18" w:space="0" w:color="666666"/>
            </w:tcBorders>
            <w:shd w:val="clear" w:color="auto" w:fill="FFFFFF"/>
            <w:tcMar>
              <w:top w:w="0" w:type="dxa"/>
              <w:left w:w="0" w:type="dxa"/>
              <w:bottom w:w="0" w:type="dxa"/>
              <w:right w:w="0" w:type="dxa"/>
            </w:tcMar>
            <w:vAlign w:val="center"/>
          </w:tcPr>
          <w:p w14:paraId="10DFFA8F" w14:textId="77777777" w:rsidR="00F93265" w:rsidRPr="00993C21" w:rsidRDefault="00F93265" w:rsidP="00D80A51">
            <w:pPr>
              <w:spacing w:before="100" w:after="100"/>
              <w:ind w:left="100" w:right="100"/>
              <w:jc w:val="center"/>
              <w:rPr>
                <w:sz w:val="20"/>
                <w:szCs w:val="20"/>
              </w:rPr>
            </w:pPr>
            <w:r w:rsidRPr="00993C21">
              <w:rPr>
                <w:color w:val="000000"/>
                <w:sz w:val="20"/>
                <w:szCs w:val="20"/>
              </w:rPr>
              <w:t>Parameter</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B9BF25F" w14:textId="77777777" w:rsidR="00F93265" w:rsidRPr="00993C21" w:rsidRDefault="00F93265" w:rsidP="00D80A51">
            <w:pPr>
              <w:spacing w:before="100" w:after="100"/>
              <w:ind w:left="100" w:right="100"/>
              <w:jc w:val="center"/>
              <w:rPr>
                <w:sz w:val="20"/>
                <w:szCs w:val="20"/>
              </w:rPr>
            </w:pPr>
            <w:r w:rsidRPr="00993C21">
              <w:rPr>
                <w:color w:val="000000"/>
                <w:sz w:val="20"/>
                <w:szCs w:val="20"/>
              </w:rPr>
              <w:t>Estimate</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AE3015" w14:textId="77777777" w:rsidR="00F93265" w:rsidRPr="00993C21" w:rsidRDefault="00F93265" w:rsidP="00D80A51">
            <w:pPr>
              <w:spacing w:before="100" w:after="100"/>
              <w:ind w:left="100" w:right="100"/>
              <w:jc w:val="center"/>
              <w:rPr>
                <w:sz w:val="20"/>
                <w:szCs w:val="20"/>
              </w:rPr>
            </w:pPr>
            <w:r w:rsidRPr="00993C21">
              <w:rPr>
                <w:color w:val="000000"/>
                <w:sz w:val="20"/>
                <w:szCs w:val="20"/>
              </w:rPr>
              <w:t>l-95% CI</w:t>
            </w:r>
          </w:p>
        </w:tc>
        <w:tc>
          <w:tcPr>
            <w:tcW w:w="144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775BFD" w14:textId="77777777" w:rsidR="00F93265" w:rsidRPr="00993C21" w:rsidRDefault="00F93265" w:rsidP="00D80A51">
            <w:pPr>
              <w:spacing w:before="100" w:after="100"/>
              <w:ind w:left="100" w:right="100"/>
              <w:jc w:val="center"/>
              <w:rPr>
                <w:sz w:val="20"/>
                <w:szCs w:val="20"/>
              </w:rPr>
            </w:pPr>
            <w:r w:rsidRPr="00993C21">
              <w:rPr>
                <w:color w:val="000000"/>
                <w:sz w:val="20"/>
                <w:szCs w:val="20"/>
              </w:rPr>
              <w:t>u-95% CI</w:t>
            </w:r>
          </w:p>
        </w:tc>
      </w:tr>
      <w:tr w:rsidR="00F93265" w14:paraId="3F5622AD" w14:textId="77777777" w:rsidTr="00D80A51">
        <w:trPr>
          <w:gridAfter w:val="1"/>
          <w:wAfter w:w="17" w:type="dxa"/>
          <w:cantSplit/>
          <w:jc w:val="center"/>
        </w:trPr>
        <w:tc>
          <w:tcPr>
            <w:tcW w:w="2961" w:type="dxa"/>
            <w:tcBorders>
              <w:top w:val="single" w:sz="18" w:space="0" w:color="666666"/>
            </w:tcBorders>
            <w:shd w:val="clear" w:color="auto" w:fill="FFFFFF"/>
            <w:tcMar>
              <w:top w:w="0" w:type="dxa"/>
              <w:left w:w="0" w:type="dxa"/>
              <w:bottom w:w="0" w:type="dxa"/>
              <w:right w:w="0" w:type="dxa"/>
            </w:tcMar>
            <w:vAlign w:val="center"/>
          </w:tcPr>
          <w:p w14:paraId="48EB1E85" w14:textId="77777777" w:rsidR="00F93265" w:rsidRPr="00993C21" w:rsidRDefault="00F93265" w:rsidP="00D80A51">
            <w:pPr>
              <w:spacing w:before="100" w:after="100"/>
              <w:ind w:left="100" w:right="100"/>
              <w:rPr>
                <w:i/>
                <w:iCs/>
                <w:color w:val="000000"/>
                <w:sz w:val="20"/>
                <w:szCs w:val="20"/>
                <w:u w:val="single"/>
              </w:rPr>
            </w:pPr>
            <w:r w:rsidRPr="00993C21">
              <w:rPr>
                <w:i/>
                <w:iCs/>
                <w:color w:val="000000"/>
                <w:sz w:val="20"/>
                <w:szCs w:val="20"/>
                <w:u w:val="single"/>
              </w:rPr>
              <w:t xml:space="preserve">Fixed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7EFEB439"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C54DBBB" w14:textId="77777777" w:rsidR="00F93265" w:rsidRPr="00993C21" w:rsidRDefault="00F93265" w:rsidP="00D80A51">
            <w:pPr>
              <w:spacing w:before="100" w:after="100"/>
              <w:ind w:left="100" w:right="1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E7E5380" w14:textId="77777777" w:rsidR="00F93265" w:rsidRPr="00993C21" w:rsidRDefault="00F93265" w:rsidP="00D80A51">
            <w:pPr>
              <w:spacing w:before="100" w:after="100"/>
              <w:ind w:left="100" w:right="100"/>
              <w:jc w:val="center"/>
              <w:rPr>
                <w:b/>
                <w:bCs/>
                <w:color w:val="000000"/>
                <w:sz w:val="20"/>
                <w:szCs w:val="20"/>
              </w:rPr>
            </w:pPr>
          </w:p>
        </w:tc>
      </w:tr>
      <w:tr w:rsidR="00F93265" w14:paraId="4389815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67D2422" w14:textId="77777777" w:rsidR="00F93265" w:rsidRPr="00993C21" w:rsidRDefault="00F93265" w:rsidP="00D80A51">
            <w:pPr>
              <w:spacing w:before="100" w:after="100"/>
              <w:ind w:left="100" w:right="100"/>
              <w:rPr>
                <w:b/>
                <w:bCs/>
                <w:sz w:val="20"/>
                <w:szCs w:val="20"/>
              </w:rPr>
            </w:pPr>
            <w:r w:rsidRPr="00993C21">
              <w:rPr>
                <w:b/>
                <w:bCs/>
                <w:color w:val="000000"/>
                <w:sz w:val="20"/>
                <w:szCs w:val="20"/>
              </w:rPr>
              <w:t>Intercept (FemaleXX)</w:t>
            </w:r>
          </w:p>
        </w:tc>
        <w:tc>
          <w:tcPr>
            <w:tcW w:w="1445" w:type="dxa"/>
            <w:gridSpan w:val="2"/>
            <w:shd w:val="clear" w:color="auto" w:fill="FFFFFF"/>
            <w:tcMar>
              <w:top w:w="0" w:type="dxa"/>
              <w:left w:w="0" w:type="dxa"/>
              <w:bottom w:w="0" w:type="dxa"/>
              <w:right w:w="0" w:type="dxa"/>
            </w:tcMar>
            <w:vAlign w:val="center"/>
          </w:tcPr>
          <w:p w14:paraId="69E00BA8" w14:textId="56665FEC"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78</w:t>
            </w:r>
          </w:p>
        </w:tc>
        <w:tc>
          <w:tcPr>
            <w:tcW w:w="1445" w:type="dxa"/>
            <w:gridSpan w:val="2"/>
            <w:shd w:val="clear" w:color="auto" w:fill="FFFFFF"/>
            <w:tcMar>
              <w:top w:w="0" w:type="dxa"/>
              <w:left w:w="0" w:type="dxa"/>
              <w:bottom w:w="0" w:type="dxa"/>
              <w:right w:w="0" w:type="dxa"/>
            </w:tcMar>
            <w:vAlign w:val="center"/>
          </w:tcPr>
          <w:p w14:paraId="532C2E08" w14:textId="3753510A" w:rsidR="00F93265" w:rsidRPr="00993C21" w:rsidRDefault="00F93265" w:rsidP="00D80A51">
            <w:pPr>
              <w:spacing w:before="100" w:after="100"/>
              <w:ind w:right="100"/>
              <w:jc w:val="center"/>
              <w:rPr>
                <w:b/>
                <w:bCs/>
                <w:sz w:val="20"/>
                <w:szCs w:val="20"/>
              </w:rPr>
            </w:pPr>
            <w:r w:rsidRPr="00993C21">
              <w:rPr>
                <w:b/>
                <w:bCs/>
                <w:color w:val="000000"/>
                <w:sz w:val="20"/>
                <w:szCs w:val="20"/>
              </w:rPr>
              <w:t>-</w:t>
            </w:r>
            <w:r>
              <w:rPr>
                <w:b/>
                <w:bCs/>
                <w:color w:val="000000"/>
                <w:sz w:val="20"/>
                <w:szCs w:val="20"/>
              </w:rPr>
              <w:t>5.02</w:t>
            </w:r>
          </w:p>
        </w:tc>
        <w:tc>
          <w:tcPr>
            <w:tcW w:w="1445" w:type="dxa"/>
            <w:gridSpan w:val="2"/>
            <w:shd w:val="clear" w:color="auto" w:fill="FFFFFF"/>
            <w:tcMar>
              <w:top w:w="0" w:type="dxa"/>
              <w:left w:w="0" w:type="dxa"/>
              <w:bottom w:w="0" w:type="dxa"/>
              <w:right w:w="0" w:type="dxa"/>
            </w:tcMar>
            <w:vAlign w:val="center"/>
          </w:tcPr>
          <w:p w14:paraId="60EEC85D" w14:textId="17418881" w:rsidR="00F93265" w:rsidRPr="00993C21" w:rsidRDefault="00F93265" w:rsidP="00D80A51">
            <w:pPr>
              <w:spacing w:before="100" w:after="100"/>
              <w:ind w:right="100"/>
              <w:jc w:val="center"/>
              <w:rPr>
                <w:b/>
                <w:bCs/>
                <w:sz w:val="20"/>
                <w:szCs w:val="20"/>
              </w:rPr>
            </w:pPr>
            <w:r w:rsidRPr="00993C21">
              <w:rPr>
                <w:b/>
                <w:bCs/>
                <w:color w:val="000000"/>
                <w:sz w:val="20"/>
                <w:szCs w:val="20"/>
              </w:rPr>
              <w:t>-4.</w:t>
            </w:r>
            <w:r>
              <w:rPr>
                <w:b/>
                <w:bCs/>
                <w:color w:val="000000"/>
                <w:sz w:val="20"/>
                <w:szCs w:val="20"/>
              </w:rPr>
              <w:t>52</w:t>
            </w:r>
          </w:p>
        </w:tc>
      </w:tr>
      <w:tr w:rsidR="00F93265" w14:paraId="11AE887C"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D347DA4" w14:textId="77777777" w:rsidR="00F93265" w:rsidRPr="00993C21" w:rsidRDefault="00F93265" w:rsidP="00D80A51">
            <w:pPr>
              <w:spacing w:before="100" w:after="100"/>
              <w:ind w:left="100" w:right="100"/>
              <w:rPr>
                <w:sz w:val="20"/>
                <w:szCs w:val="20"/>
              </w:rPr>
            </w:pPr>
            <w:r w:rsidRPr="00993C21">
              <w:rPr>
                <w:color w:val="000000"/>
                <w:sz w:val="20"/>
                <w:szCs w:val="20"/>
              </w:rPr>
              <w:t>Male</w:t>
            </w:r>
            <w:r w:rsidRPr="00993C21">
              <w:rPr>
                <w:color w:val="000000"/>
                <w:sz w:val="20"/>
                <w:szCs w:val="20"/>
                <w:vertAlign w:val="subscript"/>
              </w:rPr>
              <w:t>SR</w:t>
            </w:r>
            <w:r w:rsidRPr="00993C21">
              <w:rPr>
                <w:color w:val="000000"/>
                <w:sz w:val="20"/>
                <w:szCs w:val="20"/>
              </w:rPr>
              <w:t>XX</w:t>
            </w:r>
          </w:p>
        </w:tc>
        <w:tc>
          <w:tcPr>
            <w:tcW w:w="1445" w:type="dxa"/>
            <w:gridSpan w:val="2"/>
            <w:shd w:val="clear" w:color="auto" w:fill="FFFFFF"/>
            <w:tcMar>
              <w:top w:w="0" w:type="dxa"/>
              <w:left w:w="0" w:type="dxa"/>
              <w:bottom w:w="0" w:type="dxa"/>
              <w:right w:w="0" w:type="dxa"/>
            </w:tcMar>
            <w:vAlign w:val="center"/>
          </w:tcPr>
          <w:p w14:paraId="31C4C08A" w14:textId="7A2C509D"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06</w:t>
            </w:r>
          </w:p>
        </w:tc>
        <w:tc>
          <w:tcPr>
            <w:tcW w:w="1445" w:type="dxa"/>
            <w:gridSpan w:val="2"/>
            <w:shd w:val="clear" w:color="auto" w:fill="FFFFFF"/>
            <w:tcMar>
              <w:top w:w="0" w:type="dxa"/>
              <w:left w:w="0" w:type="dxa"/>
              <w:bottom w:w="0" w:type="dxa"/>
              <w:right w:w="0" w:type="dxa"/>
            </w:tcMar>
            <w:vAlign w:val="center"/>
          </w:tcPr>
          <w:p w14:paraId="641B3E4E" w14:textId="66C8B0F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22</w:t>
            </w:r>
          </w:p>
        </w:tc>
        <w:tc>
          <w:tcPr>
            <w:tcW w:w="1445" w:type="dxa"/>
            <w:gridSpan w:val="2"/>
            <w:shd w:val="clear" w:color="auto" w:fill="FFFFFF"/>
            <w:tcMar>
              <w:top w:w="0" w:type="dxa"/>
              <w:left w:w="0" w:type="dxa"/>
              <w:bottom w:w="0" w:type="dxa"/>
              <w:right w:w="0" w:type="dxa"/>
            </w:tcMar>
            <w:vAlign w:val="center"/>
          </w:tcPr>
          <w:p w14:paraId="04321DD1" w14:textId="519AB8DB"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1</w:t>
            </w:r>
            <w:r w:rsidRPr="00993C21">
              <w:rPr>
                <w:color w:val="000000"/>
                <w:sz w:val="20"/>
                <w:szCs w:val="20"/>
              </w:rPr>
              <w:t>0</w:t>
            </w:r>
          </w:p>
        </w:tc>
      </w:tr>
      <w:tr w:rsidR="00F93265" w14:paraId="62899C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6FB6C14E" w14:textId="77777777" w:rsidR="00F93265" w:rsidRPr="00993C21" w:rsidRDefault="00F93265" w:rsidP="00D80A51">
            <w:pPr>
              <w:spacing w:before="100" w:after="100"/>
              <w:ind w:left="100" w:right="100"/>
              <w:rPr>
                <w:sz w:val="20"/>
                <w:szCs w:val="20"/>
              </w:rPr>
            </w:pPr>
            <w:r w:rsidRPr="00993C21">
              <w:rPr>
                <w:color w:val="000000"/>
                <w:sz w:val="20"/>
                <w:szCs w:val="20"/>
              </w:rPr>
              <w:t>MaleXY</w:t>
            </w:r>
          </w:p>
        </w:tc>
        <w:tc>
          <w:tcPr>
            <w:tcW w:w="1445" w:type="dxa"/>
            <w:gridSpan w:val="2"/>
            <w:shd w:val="clear" w:color="auto" w:fill="FFFFFF"/>
            <w:tcMar>
              <w:top w:w="0" w:type="dxa"/>
              <w:left w:w="0" w:type="dxa"/>
              <w:bottom w:w="0" w:type="dxa"/>
              <w:right w:w="0" w:type="dxa"/>
            </w:tcMar>
            <w:vAlign w:val="center"/>
          </w:tcPr>
          <w:p w14:paraId="5122B962" w14:textId="77777777" w:rsidR="00F93265" w:rsidRPr="00993C21" w:rsidRDefault="00F93265" w:rsidP="00D80A51">
            <w:pPr>
              <w:spacing w:before="100" w:after="100"/>
              <w:ind w:right="100"/>
              <w:jc w:val="center"/>
              <w:rPr>
                <w:sz w:val="20"/>
                <w:szCs w:val="20"/>
              </w:rPr>
            </w:pPr>
            <w:r w:rsidRPr="00993C21">
              <w:rPr>
                <w:color w:val="000000"/>
                <w:sz w:val="20"/>
                <w:szCs w:val="20"/>
              </w:rPr>
              <w:t>-0.12</w:t>
            </w:r>
          </w:p>
        </w:tc>
        <w:tc>
          <w:tcPr>
            <w:tcW w:w="1445" w:type="dxa"/>
            <w:gridSpan w:val="2"/>
            <w:shd w:val="clear" w:color="auto" w:fill="FFFFFF"/>
            <w:tcMar>
              <w:top w:w="0" w:type="dxa"/>
              <w:left w:w="0" w:type="dxa"/>
              <w:bottom w:w="0" w:type="dxa"/>
              <w:right w:w="0" w:type="dxa"/>
            </w:tcMar>
            <w:vAlign w:val="center"/>
          </w:tcPr>
          <w:p w14:paraId="3C2EBBBE" w14:textId="33A74628" w:rsidR="00F93265" w:rsidRPr="00993C21" w:rsidRDefault="00F93265" w:rsidP="00D80A51">
            <w:pPr>
              <w:spacing w:before="100" w:after="100"/>
              <w:ind w:right="100"/>
              <w:jc w:val="center"/>
              <w:rPr>
                <w:sz w:val="20"/>
                <w:szCs w:val="20"/>
              </w:rPr>
            </w:pPr>
            <w:r w:rsidRPr="00993C21">
              <w:rPr>
                <w:color w:val="000000"/>
                <w:sz w:val="20"/>
                <w:szCs w:val="20"/>
              </w:rPr>
              <w:t>-0.</w:t>
            </w:r>
            <w:r>
              <w:rPr>
                <w:color w:val="000000"/>
                <w:sz w:val="20"/>
                <w:szCs w:val="20"/>
              </w:rPr>
              <w:t>28</w:t>
            </w:r>
          </w:p>
        </w:tc>
        <w:tc>
          <w:tcPr>
            <w:tcW w:w="1445" w:type="dxa"/>
            <w:gridSpan w:val="2"/>
            <w:shd w:val="clear" w:color="auto" w:fill="FFFFFF"/>
            <w:tcMar>
              <w:top w:w="0" w:type="dxa"/>
              <w:left w:w="0" w:type="dxa"/>
              <w:bottom w:w="0" w:type="dxa"/>
              <w:right w:w="0" w:type="dxa"/>
            </w:tcMar>
            <w:vAlign w:val="center"/>
          </w:tcPr>
          <w:p w14:paraId="67E54B60" w14:textId="02163290"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5</w:t>
            </w:r>
          </w:p>
        </w:tc>
      </w:tr>
      <w:tr w:rsidR="00F93265" w14:paraId="79D65A7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446F482" w14:textId="77777777" w:rsidR="00F93265" w:rsidRPr="00993C21" w:rsidRDefault="00F93265" w:rsidP="00D80A51">
            <w:pPr>
              <w:spacing w:before="100" w:after="100"/>
              <w:ind w:left="100" w:right="100"/>
              <w:rPr>
                <w:b/>
                <w:bCs/>
                <w:sz w:val="20"/>
                <w:szCs w:val="20"/>
              </w:rPr>
            </w:pPr>
            <w:r w:rsidRPr="00993C21">
              <w:rPr>
                <w:b/>
                <w:bCs/>
                <w:color w:val="000000"/>
                <w:sz w:val="20"/>
                <w:szCs w:val="20"/>
              </w:rPr>
              <w:t>logMass</w:t>
            </w:r>
          </w:p>
        </w:tc>
        <w:tc>
          <w:tcPr>
            <w:tcW w:w="1445" w:type="dxa"/>
            <w:gridSpan w:val="2"/>
            <w:shd w:val="clear" w:color="auto" w:fill="FFFFFF"/>
            <w:tcMar>
              <w:top w:w="0" w:type="dxa"/>
              <w:left w:w="0" w:type="dxa"/>
              <w:bottom w:w="0" w:type="dxa"/>
              <w:right w:w="0" w:type="dxa"/>
            </w:tcMar>
            <w:vAlign w:val="center"/>
          </w:tcPr>
          <w:p w14:paraId="411EF6AB" w14:textId="2A90393D" w:rsidR="00F93265" w:rsidRPr="00993C21" w:rsidRDefault="00F93265" w:rsidP="00D80A51">
            <w:pPr>
              <w:spacing w:before="100" w:after="100"/>
              <w:ind w:right="100"/>
              <w:jc w:val="center"/>
              <w:rPr>
                <w:b/>
                <w:bCs/>
                <w:sz w:val="20"/>
                <w:szCs w:val="20"/>
              </w:rPr>
            </w:pPr>
            <w:r w:rsidRPr="00993C21">
              <w:rPr>
                <w:b/>
                <w:bCs/>
                <w:color w:val="000000"/>
                <w:sz w:val="20"/>
                <w:szCs w:val="20"/>
              </w:rPr>
              <w:t>1.</w:t>
            </w:r>
            <w:r>
              <w:rPr>
                <w:b/>
                <w:bCs/>
                <w:color w:val="000000"/>
                <w:sz w:val="20"/>
                <w:szCs w:val="20"/>
              </w:rPr>
              <w:t>70</w:t>
            </w:r>
          </w:p>
        </w:tc>
        <w:tc>
          <w:tcPr>
            <w:tcW w:w="1445" w:type="dxa"/>
            <w:gridSpan w:val="2"/>
            <w:shd w:val="clear" w:color="auto" w:fill="FFFFFF"/>
            <w:tcMar>
              <w:top w:w="0" w:type="dxa"/>
              <w:left w:w="0" w:type="dxa"/>
              <w:bottom w:w="0" w:type="dxa"/>
              <w:right w:w="0" w:type="dxa"/>
            </w:tcMar>
            <w:vAlign w:val="center"/>
          </w:tcPr>
          <w:p w14:paraId="5BE9D6FC" w14:textId="6F46272B" w:rsidR="00F93265" w:rsidRPr="00993C21" w:rsidRDefault="00F93265" w:rsidP="00D80A51">
            <w:pPr>
              <w:spacing w:before="100" w:after="100"/>
              <w:ind w:right="100"/>
              <w:jc w:val="center"/>
              <w:rPr>
                <w:b/>
                <w:bCs/>
                <w:sz w:val="20"/>
                <w:szCs w:val="20"/>
              </w:rPr>
            </w:pPr>
            <w:r w:rsidRPr="00993C21">
              <w:rPr>
                <w:b/>
                <w:bCs/>
                <w:color w:val="000000"/>
                <w:sz w:val="20"/>
                <w:szCs w:val="20"/>
              </w:rPr>
              <w:t>0.</w:t>
            </w:r>
            <w:r>
              <w:rPr>
                <w:b/>
                <w:bCs/>
                <w:color w:val="000000"/>
                <w:sz w:val="20"/>
                <w:szCs w:val="20"/>
              </w:rPr>
              <w:t>93</w:t>
            </w:r>
          </w:p>
        </w:tc>
        <w:tc>
          <w:tcPr>
            <w:tcW w:w="1445" w:type="dxa"/>
            <w:gridSpan w:val="2"/>
            <w:shd w:val="clear" w:color="auto" w:fill="FFFFFF"/>
            <w:tcMar>
              <w:top w:w="0" w:type="dxa"/>
              <w:left w:w="0" w:type="dxa"/>
              <w:bottom w:w="0" w:type="dxa"/>
              <w:right w:w="0" w:type="dxa"/>
            </w:tcMar>
            <w:vAlign w:val="center"/>
          </w:tcPr>
          <w:p w14:paraId="34E96BB9" w14:textId="4E82E131" w:rsidR="00F93265" w:rsidRPr="00993C21" w:rsidRDefault="00F93265" w:rsidP="00D80A51">
            <w:pPr>
              <w:spacing w:before="100" w:after="100"/>
              <w:ind w:right="100"/>
              <w:jc w:val="center"/>
              <w:rPr>
                <w:b/>
                <w:bCs/>
                <w:sz w:val="20"/>
                <w:szCs w:val="20"/>
              </w:rPr>
            </w:pPr>
            <w:r>
              <w:rPr>
                <w:b/>
                <w:bCs/>
                <w:color w:val="000000"/>
                <w:sz w:val="20"/>
                <w:szCs w:val="20"/>
              </w:rPr>
              <w:t>2.52</w:t>
            </w:r>
          </w:p>
        </w:tc>
      </w:tr>
      <w:tr w:rsidR="00F93265" w14:paraId="224A1688"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F5890C5" w14:textId="77777777" w:rsidR="00F93265" w:rsidRPr="00993C21" w:rsidRDefault="00F93265" w:rsidP="00D80A51">
            <w:pPr>
              <w:spacing w:before="100" w:after="100"/>
              <w:ind w:left="100" w:right="100"/>
              <w:rPr>
                <w:sz w:val="20"/>
                <w:szCs w:val="20"/>
              </w:rPr>
            </w:pPr>
            <w:r w:rsidRPr="00993C21">
              <w:rPr>
                <w:color w:val="000000"/>
                <w:sz w:val="20"/>
                <w:szCs w:val="20"/>
              </w:rPr>
              <w:t>ztime</w:t>
            </w:r>
          </w:p>
        </w:tc>
        <w:tc>
          <w:tcPr>
            <w:tcW w:w="1445" w:type="dxa"/>
            <w:gridSpan w:val="2"/>
            <w:shd w:val="clear" w:color="auto" w:fill="FFFFFF"/>
            <w:tcMar>
              <w:top w:w="0" w:type="dxa"/>
              <w:left w:w="0" w:type="dxa"/>
              <w:bottom w:w="0" w:type="dxa"/>
              <w:right w:w="0" w:type="dxa"/>
            </w:tcMar>
            <w:vAlign w:val="center"/>
          </w:tcPr>
          <w:p w14:paraId="73B6A8CF" w14:textId="77777777" w:rsidR="00F93265" w:rsidRPr="00993C21" w:rsidRDefault="00F93265" w:rsidP="00D80A51">
            <w:pPr>
              <w:spacing w:before="100" w:after="100"/>
              <w:ind w:right="100"/>
              <w:jc w:val="center"/>
              <w:rPr>
                <w:sz w:val="20"/>
                <w:szCs w:val="20"/>
              </w:rPr>
            </w:pPr>
            <w:r w:rsidRPr="00993C21">
              <w:rPr>
                <w:color w:val="000000"/>
                <w:sz w:val="20"/>
                <w:szCs w:val="20"/>
              </w:rPr>
              <w:t>0.01</w:t>
            </w:r>
          </w:p>
        </w:tc>
        <w:tc>
          <w:tcPr>
            <w:tcW w:w="1445" w:type="dxa"/>
            <w:gridSpan w:val="2"/>
            <w:shd w:val="clear" w:color="auto" w:fill="FFFFFF"/>
            <w:tcMar>
              <w:top w:w="0" w:type="dxa"/>
              <w:left w:w="0" w:type="dxa"/>
              <w:bottom w:w="0" w:type="dxa"/>
              <w:right w:w="0" w:type="dxa"/>
            </w:tcMar>
            <w:vAlign w:val="center"/>
          </w:tcPr>
          <w:p w14:paraId="417705D6" w14:textId="16EE20BE"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6</w:t>
            </w:r>
          </w:p>
        </w:tc>
        <w:tc>
          <w:tcPr>
            <w:tcW w:w="1445" w:type="dxa"/>
            <w:gridSpan w:val="2"/>
            <w:shd w:val="clear" w:color="auto" w:fill="FFFFFF"/>
            <w:tcMar>
              <w:top w:w="0" w:type="dxa"/>
              <w:left w:w="0" w:type="dxa"/>
              <w:bottom w:w="0" w:type="dxa"/>
              <w:right w:w="0" w:type="dxa"/>
            </w:tcMar>
            <w:vAlign w:val="center"/>
          </w:tcPr>
          <w:p w14:paraId="0E27A74E" w14:textId="44033E5F" w:rsidR="00F93265" w:rsidRPr="00993C21" w:rsidRDefault="00F93265" w:rsidP="00D80A51">
            <w:pPr>
              <w:spacing w:before="100" w:after="100"/>
              <w:ind w:right="100"/>
              <w:jc w:val="center"/>
              <w:rPr>
                <w:sz w:val="20"/>
                <w:szCs w:val="20"/>
              </w:rPr>
            </w:pPr>
            <w:r w:rsidRPr="00993C21">
              <w:rPr>
                <w:color w:val="000000"/>
                <w:sz w:val="20"/>
                <w:szCs w:val="20"/>
              </w:rPr>
              <w:t>0.0</w:t>
            </w:r>
            <w:r>
              <w:rPr>
                <w:color w:val="000000"/>
                <w:sz w:val="20"/>
                <w:szCs w:val="20"/>
              </w:rPr>
              <w:t>8</w:t>
            </w:r>
          </w:p>
        </w:tc>
      </w:tr>
      <w:tr w:rsidR="00F93265" w14:paraId="015156EF"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0F4F25EB" w14:textId="77777777" w:rsidR="00F93265" w:rsidRPr="00F93265" w:rsidRDefault="00F93265" w:rsidP="00D80A51">
            <w:pPr>
              <w:spacing w:before="100" w:after="100"/>
              <w:ind w:left="98" w:right="100" w:firstLine="2"/>
              <w:rPr>
                <w:sz w:val="20"/>
                <w:szCs w:val="20"/>
              </w:rPr>
            </w:pPr>
            <w:proofErr w:type="spellStart"/>
            <w:r w:rsidRPr="00F93265">
              <w:rPr>
                <w:color w:val="000000"/>
                <w:sz w:val="20"/>
                <w:szCs w:val="20"/>
              </w:rPr>
              <w:t>Male</w:t>
            </w:r>
            <w:r w:rsidRPr="00F93265">
              <w:rPr>
                <w:color w:val="000000"/>
                <w:sz w:val="20"/>
                <w:szCs w:val="20"/>
                <w:vertAlign w:val="subscript"/>
              </w:rPr>
              <w:t>SR</w:t>
            </w:r>
            <w:r w:rsidRPr="00F93265">
              <w:rPr>
                <w:color w:val="000000"/>
                <w:sz w:val="20"/>
                <w:szCs w:val="20"/>
              </w:rPr>
              <w:t>XX:logMass</w:t>
            </w:r>
            <w:proofErr w:type="spellEnd"/>
          </w:p>
        </w:tc>
        <w:tc>
          <w:tcPr>
            <w:tcW w:w="1445" w:type="dxa"/>
            <w:gridSpan w:val="2"/>
            <w:shd w:val="clear" w:color="auto" w:fill="FFFFFF"/>
            <w:tcMar>
              <w:top w:w="0" w:type="dxa"/>
              <w:left w:w="0" w:type="dxa"/>
              <w:bottom w:w="0" w:type="dxa"/>
              <w:right w:w="0" w:type="dxa"/>
            </w:tcMar>
            <w:vAlign w:val="center"/>
          </w:tcPr>
          <w:p w14:paraId="6A6E58EC" w14:textId="171E75ED" w:rsidR="00F93265" w:rsidRPr="00F93265" w:rsidRDefault="00F93265" w:rsidP="00D80A51">
            <w:pPr>
              <w:spacing w:before="100" w:after="100"/>
              <w:ind w:right="100"/>
              <w:jc w:val="center"/>
              <w:rPr>
                <w:sz w:val="20"/>
                <w:szCs w:val="20"/>
              </w:rPr>
            </w:pPr>
            <w:r w:rsidRPr="00F93265">
              <w:rPr>
                <w:color w:val="000000"/>
                <w:sz w:val="20"/>
                <w:szCs w:val="20"/>
              </w:rPr>
              <w:t>-0.70</w:t>
            </w:r>
          </w:p>
        </w:tc>
        <w:tc>
          <w:tcPr>
            <w:tcW w:w="1445" w:type="dxa"/>
            <w:gridSpan w:val="2"/>
            <w:shd w:val="clear" w:color="auto" w:fill="FFFFFF"/>
            <w:tcMar>
              <w:top w:w="0" w:type="dxa"/>
              <w:left w:w="0" w:type="dxa"/>
              <w:bottom w:w="0" w:type="dxa"/>
              <w:right w:w="0" w:type="dxa"/>
            </w:tcMar>
            <w:vAlign w:val="center"/>
          </w:tcPr>
          <w:p w14:paraId="26564A8D" w14:textId="3B979B18" w:rsidR="00F93265" w:rsidRPr="00F93265" w:rsidRDefault="00F93265" w:rsidP="00D80A51">
            <w:pPr>
              <w:spacing w:before="100" w:after="100"/>
              <w:ind w:right="100"/>
              <w:jc w:val="center"/>
              <w:rPr>
                <w:sz w:val="20"/>
                <w:szCs w:val="20"/>
              </w:rPr>
            </w:pPr>
            <w:r w:rsidRPr="00F93265">
              <w:rPr>
                <w:color w:val="000000"/>
                <w:sz w:val="20"/>
                <w:szCs w:val="20"/>
              </w:rPr>
              <w:t>-1.52</w:t>
            </w:r>
          </w:p>
        </w:tc>
        <w:tc>
          <w:tcPr>
            <w:tcW w:w="1445" w:type="dxa"/>
            <w:gridSpan w:val="2"/>
            <w:shd w:val="clear" w:color="auto" w:fill="FFFFFF"/>
            <w:tcMar>
              <w:top w:w="0" w:type="dxa"/>
              <w:left w:w="0" w:type="dxa"/>
              <w:bottom w:w="0" w:type="dxa"/>
              <w:right w:w="0" w:type="dxa"/>
            </w:tcMar>
            <w:vAlign w:val="center"/>
          </w:tcPr>
          <w:p w14:paraId="5776BD84" w14:textId="6F0F6FC3" w:rsidR="00F93265" w:rsidRPr="00F93265" w:rsidRDefault="00F93265" w:rsidP="00D80A51">
            <w:pPr>
              <w:spacing w:before="100" w:after="100"/>
              <w:ind w:right="100"/>
              <w:jc w:val="center"/>
              <w:rPr>
                <w:sz w:val="20"/>
                <w:szCs w:val="20"/>
              </w:rPr>
            </w:pPr>
            <w:r w:rsidRPr="00F93265">
              <w:rPr>
                <w:color w:val="000000"/>
                <w:sz w:val="20"/>
                <w:szCs w:val="20"/>
              </w:rPr>
              <w:t>0.08</w:t>
            </w:r>
          </w:p>
        </w:tc>
      </w:tr>
      <w:tr w:rsidR="00F93265" w14:paraId="19758BF0" w14:textId="77777777" w:rsidTr="00D80A51">
        <w:trPr>
          <w:gridAfter w:val="1"/>
          <w:wAfter w:w="17" w:type="dxa"/>
          <w:cantSplit/>
          <w:trHeight w:val="373"/>
          <w:jc w:val="center"/>
        </w:trPr>
        <w:tc>
          <w:tcPr>
            <w:tcW w:w="2961" w:type="dxa"/>
            <w:shd w:val="clear" w:color="auto" w:fill="FFFFFF"/>
            <w:tcMar>
              <w:top w:w="0" w:type="dxa"/>
              <w:left w:w="0" w:type="dxa"/>
              <w:bottom w:w="0" w:type="dxa"/>
              <w:right w:w="0" w:type="dxa"/>
            </w:tcMar>
            <w:vAlign w:val="center"/>
          </w:tcPr>
          <w:p w14:paraId="2880CA78" w14:textId="77777777" w:rsidR="00F93265" w:rsidRPr="00F93265" w:rsidRDefault="00F93265" w:rsidP="00D80A51">
            <w:pPr>
              <w:spacing w:before="20" w:after="300"/>
              <w:ind w:left="98" w:right="300" w:firstLine="2"/>
              <w:rPr>
                <w:color w:val="000000"/>
                <w:sz w:val="20"/>
                <w:szCs w:val="20"/>
              </w:rPr>
            </w:pPr>
            <w:proofErr w:type="spellStart"/>
            <w:r w:rsidRPr="00F93265">
              <w:rPr>
                <w:color w:val="000000"/>
                <w:sz w:val="20"/>
                <w:szCs w:val="20"/>
              </w:rPr>
              <w:t>MaleXY:logMass</w:t>
            </w:r>
            <w:proofErr w:type="spellEnd"/>
          </w:p>
        </w:tc>
        <w:tc>
          <w:tcPr>
            <w:tcW w:w="1445" w:type="dxa"/>
            <w:gridSpan w:val="2"/>
            <w:shd w:val="clear" w:color="auto" w:fill="FFFFFF"/>
            <w:tcMar>
              <w:top w:w="0" w:type="dxa"/>
              <w:left w:w="0" w:type="dxa"/>
              <w:bottom w:w="0" w:type="dxa"/>
              <w:right w:w="0" w:type="dxa"/>
            </w:tcMar>
            <w:vAlign w:val="center"/>
          </w:tcPr>
          <w:p w14:paraId="6FE4278C" w14:textId="67D29482" w:rsidR="00F93265" w:rsidRPr="00F93265" w:rsidRDefault="00F93265" w:rsidP="00D80A51">
            <w:pPr>
              <w:spacing w:before="20" w:after="300"/>
              <w:ind w:right="300" w:firstLine="164"/>
              <w:jc w:val="center"/>
              <w:rPr>
                <w:color w:val="000000"/>
                <w:sz w:val="20"/>
                <w:szCs w:val="20"/>
              </w:rPr>
            </w:pPr>
            <w:r w:rsidRPr="00F93265">
              <w:rPr>
                <w:color w:val="000000"/>
                <w:sz w:val="20"/>
                <w:szCs w:val="20"/>
              </w:rPr>
              <w:t>-0.14</w:t>
            </w:r>
          </w:p>
        </w:tc>
        <w:tc>
          <w:tcPr>
            <w:tcW w:w="1445" w:type="dxa"/>
            <w:gridSpan w:val="2"/>
            <w:shd w:val="clear" w:color="auto" w:fill="FFFFFF"/>
            <w:tcMar>
              <w:top w:w="0" w:type="dxa"/>
              <w:left w:w="0" w:type="dxa"/>
              <w:bottom w:w="0" w:type="dxa"/>
              <w:right w:w="0" w:type="dxa"/>
            </w:tcMar>
            <w:vAlign w:val="center"/>
          </w:tcPr>
          <w:p w14:paraId="1ECE15EB" w14:textId="25CCE0AD"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-1.09</w:t>
            </w:r>
          </w:p>
        </w:tc>
        <w:tc>
          <w:tcPr>
            <w:tcW w:w="1445" w:type="dxa"/>
            <w:gridSpan w:val="2"/>
            <w:shd w:val="clear" w:color="auto" w:fill="FFFFFF"/>
            <w:tcMar>
              <w:top w:w="0" w:type="dxa"/>
              <w:left w:w="0" w:type="dxa"/>
              <w:bottom w:w="0" w:type="dxa"/>
              <w:right w:w="0" w:type="dxa"/>
            </w:tcMar>
            <w:vAlign w:val="center"/>
          </w:tcPr>
          <w:p w14:paraId="632B9164" w14:textId="02D62307" w:rsidR="00F93265" w:rsidRPr="00F93265" w:rsidRDefault="00F93265" w:rsidP="00D80A51">
            <w:pPr>
              <w:spacing w:before="20" w:after="300"/>
              <w:ind w:left="-3" w:right="300" w:firstLine="142"/>
              <w:jc w:val="center"/>
              <w:rPr>
                <w:color w:val="000000"/>
                <w:sz w:val="20"/>
                <w:szCs w:val="20"/>
              </w:rPr>
            </w:pPr>
            <w:r w:rsidRPr="00F93265">
              <w:rPr>
                <w:color w:val="000000"/>
                <w:sz w:val="20"/>
                <w:szCs w:val="20"/>
              </w:rPr>
              <w:t>0.85</w:t>
            </w:r>
          </w:p>
        </w:tc>
      </w:tr>
      <w:tr w:rsidR="00F93265" w14:paraId="64708BDD"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D862B29" w14:textId="77777777" w:rsidR="00F93265" w:rsidRPr="00993C21" w:rsidRDefault="00F93265" w:rsidP="00D80A51">
            <w:pPr>
              <w:spacing w:before="20" w:after="300"/>
              <w:ind w:left="98" w:right="300" w:firstLine="2"/>
              <w:jc w:val="both"/>
              <w:rPr>
                <w:b/>
                <w:bCs/>
                <w:color w:val="000000"/>
                <w:sz w:val="20"/>
                <w:szCs w:val="20"/>
              </w:rPr>
            </w:pPr>
            <w:r w:rsidRPr="00993C21">
              <w:rPr>
                <w:i/>
                <w:iCs/>
                <w:color w:val="000000"/>
                <w:sz w:val="20"/>
                <w:szCs w:val="20"/>
                <w:u w:val="single"/>
              </w:rPr>
              <w:t xml:space="preserve">Random </w:t>
            </w:r>
            <w:r>
              <w:rPr>
                <w:i/>
                <w:iCs/>
                <w:color w:val="000000"/>
                <w:sz w:val="20"/>
                <w:szCs w:val="20"/>
                <w:u w:val="single"/>
              </w:rPr>
              <w:t>E</w:t>
            </w:r>
            <w:r w:rsidRPr="00993C21">
              <w:rPr>
                <w:i/>
                <w:iCs/>
                <w:color w:val="000000"/>
                <w:sz w:val="20"/>
                <w:szCs w:val="20"/>
                <w:u w:val="single"/>
              </w:rPr>
              <w:t>ffects</w:t>
            </w:r>
          </w:p>
        </w:tc>
        <w:tc>
          <w:tcPr>
            <w:tcW w:w="1445" w:type="dxa"/>
            <w:gridSpan w:val="2"/>
            <w:shd w:val="clear" w:color="auto" w:fill="FFFFFF"/>
            <w:tcMar>
              <w:top w:w="0" w:type="dxa"/>
              <w:left w:w="0" w:type="dxa"/>
              <w:bottom w:w="0" w:type="dxa"/>
              <w:right w:w="0" w:type="dxa"/>
            </w:tcMar>
            <w:vAlign w:val="center"/>
          </w:tcPr>
          <w:p w14:paraId="2F32ADD8"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46440B2A"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B6D1FFA" w14:textId="77777777" w:rsidR="00F93265" w:rsidRPr="00993C21" w:rsidRDefault="00F93265" w:rsidP="00D80A51">
            <w:pPr>
              <w:spacing w:before="20" w:after="300"/>
              <w:ind w:right="300"/>
              <w:jc w:val="center"/>
              <w:rPr>
                <w:b/>
                <w:bCs/>
                <w:color w:val="000000"/>
                <w:sz w:val="20"/>
                <w:szCs w:val="20"/>
              </w:rPr>
            </w:pPr>
          </w:p>
        </w:tc>
      </w:tr>
      <w:tr w:rsidR="00F93265" w14:paraId="62579631"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4CB29984"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Lizard Identity (id)</w:t>
            </w:r>
          </w:p>
        </w:tc>
        <w:tc>
          <w:tcPr>
            <w:tcW w:w="1445" w:type="dxa"/>
            <w:gridSpan w:val="2"/>
            <w:shd w:val="clear" w:color="auto" w:fill="FFFFFF"/>
            <w:tcMar>
              <w:top w:w="0" w:type="dxa"/>
              <w:left w:w="0" w:type="dxa"/>
              <w:bottom w:w="0" w:type="dxa"/>
              <w:right w:w="0" w:type="dxa"/>
            </w:tcMar>
            <w:vAlign w:val="center"/>
          </w:tcPr>
          <w:p w14:paraId="7AB83CEF"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090690D1"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5BEE5C4B" w14:textId="77777777" w:rsidR="00F93265" w:rsidRPr="00993C21" w:rsidRDefault="00F93265" w:rsidP="00D80A51">
            <w:pPr>
              <w:spacing w:before="20" w:after="300"/>
              <w:ind w:right="300"/>
              <w:jc w:val="center"/>
              <w:rPr>
                <w:b/>
                <w:bCs/>
                <w:color w:val="000000"/>
                <w:sz w:val="20"/>
                <w:szCs w:val="20"/>
              </w:rPr>
            </w:pPr>
          </w:p>
        </w:tc>
      </w:tr>
      <w:tr w:rsidR="00F93265" w14:paraId="79751DA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5529B3AF"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3BDF3144" w14:textId="5F405EAD"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08</w:t>
            </w:r>
          </w:p>
        </w:tc>
        <w:tc>
          <w:tcPr>
            <w:tcW w:w="1445" w:type="dxa"/>
            <w:gridSpan w:val="2"/>
            <w:shd w:val="clear" w:color="auto" w:fill="FFFFFF"/>
            <w:tcMar>
              <w:top w:w="0" w:type="dxa"/>
              <w:left w:w="0" w:type="dxa"/>
              <w:bottom w:w="0" w:type="dxa"/>
              <w:right w:w="0" w:type="dxa"/>
            </w:tcMar>
            <w:vAlign w:val="center"/>
          </w:tcPr>
          <w:p w14:paraId="7C71DEBB" w14:textId="4439399C"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377AB4C1" w14:textId="4D2F4996"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19</w:t>
            </w:r>
          </w:p>
        </w:tc>
      </w:tr>
      <w:tr w:rsidR="00F93265" w14:paraId="7690BFA4"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1CFFDC86" w14:textId="77777777" w:rsidR="00F93265" w:rsidRPr="00A42BE5" w:rsidRDefault="00F93265" w:rsidP="00D80A51">
            <w:pPr>
              <w:spacing w:before="20" w:after="300"/>
              <w:ind w:left="98" w:right="300" w:firstLine="2"/>
              <w:jc w:val="center"/>
              <w:rPr>
                <w:color w:val="000000"/>
                <w:sz w:val="20"/>
                <w:szCs w:val="20"/>
              </w:rPr>
            </w:pPr>
            <w:r w:rsidRPr="00A42BE5">
              <w:rPr>
                <w:color w:val="000000"/>
                <w:sz w:val="20"/>
                <w:szCs w:val="20"/>
              </w:rPr>
              <w:t>Slope</w:t>
            </w:r>
          </w:p>
        </w:tc>
        <w:tc>
          <w:tcPr>
            <w:tcW w:w="1445" w:type="dxa"/>
            <w:gridSpan w:val="2"/>
            <w:shd w:val="clear" w:color="auto" w:fill="FFFFFF"/>
            <w:tcMar>
              <w:top w:w="0" w:type="dxa"/>
              <w:left w:w="0" w:type="dxa"/>
              <w:bottom w:w="0" w:type="dxa"/>
              <w:right w:w="0" w:type="dxa"/>
            </w:tcMar>
            <w:vAlign w:val="center"/>
          </w:tcPr>
          <w:p w14:paraId="1EBBCB89" w14:textId="22A5E6D5"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07</w:t>
            </w:r>
          </w:p>
        </w:tc>
        <w:tc>
          <w:tcPr>
            <w:tcW w:w="1445" w:type="dxa"/>
            <w:gridSpan w:val="2"/>
            <w:shd w:val="clear" w:color="auto" w:fill="FFFFFF"/>
            <w:tcMar>
              <w:top w:w="0" w:type="dxa"/>
              <w:left w:w="0" w:type="dxa"/>
              <w:bottom w:w="0" w:type="dxa"/>
              <w:right w:w="0" w:type="dxa"/>
            </w:tcMar>
            <w:vAlign w:val="center"/>
          </w:tcPr>
          <w:p w14:paraId="257C0BDB" w14:textId="747620C1"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Pr>
                <w:color w:val="000000"/>
                <w:sz w:val="20"/>
                <w:szCs w:val="20"/>
              </w:rPr>
              <w:t>00</w:t>
            </w:r>
          </w:p>
        </w:tc>
        <w:tc>
          <w:tcPr>
            <w:tcW w:w="1445" w:type="dxa"/>
            <w:gridSpan w:val="2"/>
            <w:shd w:val="clear" w:color="auto" w:fill="FFFFFF"/>
            <w:tcMar>
              <w:top w:w="0" w:type="dxa"/>
              <w:left w:w="0" w:type="dxa"/>
              <w:bottom w:w="0" w:type="dxa"/>
              <w:right w:w="0" w:type="dxa"/>
            </w:tcMar>
            <w:vAlign w:val="center"/>
          </w:tcPr>
          <w:p w14:paraId="22DF962B" w14:textId="170473E0" w:rsidR="00F93265" w:rsidRPr="00A42BE5" w:rsidRDefault="00F93265" w:rsidP="00D80A51">
            <w:pPr>
              <w:spacing w:before="20" w:after="300"/>
              <w:ind w:right="300"/>
              <w:jc w:val="center"/>
              <w:rPr>
                <w:color w:val="000000"/>
                <w:sz w:val="20"/>
                <w:szCs w:val="20"/>
              </w:rPr>
            </w:pPr>
            <w:r w:rsidRPr="00A42BE5">
              <w:rPr>
                <w:color w:val="000000"/>
                <w:sz w:val="20"/>
                <w:szCs w:val="20"/>
              </w:rPr>
              <w:t>0.</w:t>
            </w:r>
            <w:r w:rsidR="00A42BE5" w:rsidRPr="00A42BE5">
              <w:rPr>
                <w:color w:val="000000"/>
                <w:sz w:val="20"/>
                <w:szCs w:val="20"/>
              </w:rPr>
              <w:t>18</w:t>
            </w:r>
          </w:p>
        </w:tc>
      </w:tr>
      <w:tr w:rsidR="00F93265" w14:paraId="50853E35"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A14F67B" w14:textId="77777777" w:rsidR="00F93265" w:rsidRPr="00993C21" w:rsidRDefault="00F93265" w:rsidP="00D80A51">
            <w:pPr>
              <w:spacing w:before="20" w:after="300"/>
              <w:ind w:left="98" w:right="300" w:firstLine="2"/>
              <w:rPr>
                <w:color w:val="000000"/>
                <w:sz w:val="20"/>
                <w:szCs w:val="20"/>
              </w:rPr>
            </w:pPr>
            <w:r w:rsidRPr="00993C21">
              <w:rPr>
                <w:color w:val="000000"/>
                <w:sz w:val="20"/>
                <w:szCs w:val="20"/>
              </w:rPr>
              <w:t>Sampling Session (day)</w:t>
            </w:r>
          </w:p>
        </w:tc>
        <w:tc>
          <w:tcPr>
            <w:tcW w:w="1445" w:type="dxa"/>
            <w:gridSpan w:val="2"/>
            <w:shd w:val="clear" w:color="auto" w:fill="FFFFFF"/>
            <w:tcMar>
              <w:top w:w="0" w:type="dxa"/>
              <w:left w:w="0" w:type="dxa"/>
              <w:bottom w:w="0" w:type="dxa"/>
              <w:right w:w="0" w:type="dxa"/>
            </w:tcMar>
            <w:vAlign w:val="center"/>
          </w:tcPr>
          <w:p w14:paraId="0140A8ED"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289D3037" w14:textId="77777777" w:rsidR="00F93265" w:rsidRPr="00993C21" w:rsidRDefault="00F93265" w:rsidP="00D80A51">
            <w:pPr>
              <w:spacing w:before="20" w:after="300"/>
              <w:ind w:right="300"/>
              <w:jc w:val="center"/>
              <w:rPr>
                <w:b/>
                <w:bCs/>
                <w:color w:val="000000"/>
                <w:sz w:val="20"/>
                <w:szCs w:val="20"/>
              </w:rPr>
            </w:pPr>
          </w:p>
        </w:tc>
        <w:tc>
          <w:tcPr>
            <w:tcW w:w="1445" w:type="dxa"/>
            <w:gridSpan w:val="2"/>
            <w:shd w:val="clear" w:color="auto" w:fill="FFFFFF"/>
            <w:tcMar>
              <w:top w:w="0" w:type="dxa"/>
              <w:left w:w="0" w:type="dxa"/>
              <w:bottom w:w="0" w:type="dxa"/>
              <w:right w:w="0" w:type="dxa"/>
            </w:tcMar>
            <w:vAlign w:val="center"/>
          </w:tcPr>
          <w:p w14:paraId="314F7697" w14:textId="77777777" w:rsidR="00F93265" w:rsidRPr="00993C21" w:rsidRDefault="00F93265" w:rsidP="00D80A51">
            <w:pPr>
              <w:spacing w:before="20" w:after="300"/>
              <w:ind w:right="300"/>
              <w:jc w:val="center"/>
              <w:rPr>
                <w:b/>
                <w:bCs/>
                <w:color w:val="000000"/>
                <w:sz w:val="20"/>
                <w:szCs w:val="20"/>
              </w:rPr>
            </w:pPr>
          </w:p>
        </w:tc>
      </w:tr>
      <w:tr w:rsidR="00F93265" w14:paraId="195E8E79" w14:textId="77777777" w:rsidTr="00D80A51">
        <w:trPr>
          <w:gridAfter w:val="1"/>
          <w:wAfter w:w="17" w:type="dxa"/>
          <w:cantSplit/>
          <w:jc w:val="center"/>
        </w:trPr>
        <w:tc>
          <w:tcPr>
            <w:tcW w:w="2961" w:type="dxa"/>
            <w:shd w:val="clear" w:color="auto" w:fill="FFFFFF"/>
            <w:tcMar>
              <w:top w:w="0" w:type="dxa"/>
              <w:left w:w="0" w:type="dxa"/>
              <w:bottom w:w="0" w:type="dxa"/>
              <w:right w:w="0" w:type="dxa"/>
            </w:tcMar>
            <w:vAlign w:val="center"/>
          </w:tcPr>
          <w:p w14:paraId="22B0540E" w14:textId="77777777" w:rsidR="00F93265" w:rsidRPr="00993C21" w:rsidRDefault="00F93265" w:rsidP="00D80A51">
            <w:pPr>
              <w:spacing w:before="20" w:after="300"/>
              <w:ind w:left="98" w:right="300" w:firstLine="2"/>
              <w:jc w:val="center"/>
              <w:rPr>
                <w:b/>
                <w:bCs/>
                <w:color w:val="000000"/>
                <w:sz w:val="20"/>
                <w:szCs w:val="20"/>
              </w:rPr>
            </w:pPr>
            <w:r w:rsidRPr="00993C21">
              <w:rPr>
                <w:b/>
                <w:bCs/>
                <w:color w:val="000000"/>
                <w:sz w:val="20"/>
                <w:szCs w:val="20"/>
              </w:rPr>
              <w:t>Intercept</w:t>
            </w:r>
          </w:p>
        </w:tc>
        <w:tc>
          <w:tcPr>
            <w:tcW w:w="1445" w:type="dxa"/>
            <w:gridSpan w:val="2"/>
            <w:shd w:val="clear" w:color="auto" w:fill="FFFFFF"/>
            <w:tcMar>
              <w:top w:w="0" w:type="dxa"/>
              <w:left w:w="0" w:type="dxa"/>
              <w:bottom w:w="0" w:type="dxa"/>
              <w:right w:w="0" w:type="dxa"/>
            </w:tcMar>
            <w:vAlign w:val="center"/>
          </w:tcPr>
          <w:p w14:paraId="61956251"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0.38</w:t>
            </w:r>
          </w:p>
        </w:tc>
        <w:tc>
          <w:tcPr>
            <w:tcW w:w="1445" w:type="dxa"/>
            <w:gridSpan w:val="2"/>
            <w:shd w:val="clear" w:color="auto" w:fill="FFFFFF"/>
            <w:tcMar>
              <w:top w:w="0" w:type="dxa"/>
              <w:left w:w="0" w:type="dxa"/>
              <w:bottom w:w="0" w:type="dxa"/>
              <w:right w:w="0" w:type="dxa"/>
            </w:tcMar>
            <w:vAlign w:val="center"/>
          </w:tcPr>
          <w:p w14:paraId="3AE9B75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0.17</w:t>
            </w:r>
          </w:p>
        </w:tc>
        <w:tc>
          <w:tcPr>
            <w:tcW w:w="1445" w:type="dxa"/>
            <w:gridSpan w:val="2"/>
            <w:shd w:val="clear" w:color="auto" w:fill="FFFFFF"/>
            <w:tcMar>
              <w:top w:w="0" w:type="dxa"/>
              <w:left w:w="0" w:type="dxa"/>
              <w:bottom w:w="0" w:type="dxa"/>
              <w:right w:w="0" w:type="dxa"/>
            </w:tcMar>
            <w:vAlign w:val="center"/>
          </w:tcPr>
          <w:p w14:paraId="332B2606" w14:textId="77777777" w:rsidR="00F93265" w:rsidRPr="00993C21" w:rsidRDefault="00F93265" w:rsidP="00D80A51">
            <w:pPr>
              <w:spacing w:before="20" w:after="300"/>
              <w:ind w:right="300"/>
              <w:jc w:val="center"/>
              <w:rPr>
                <w:b/>
                <w:bCs/>
                <w:color w:val="000000"/>
                <w:sz w:val="20"/>
                <w:szCs w:val="20"/>
              </w:rPr>
            </w:pPr>
            <w:r w:rsidRPr="00993C21">
              <w:rPr>
                <w:b/>
                <w:bCs/>
                <w:color w:val="000000"/>
                <w:sz w:val="20"/>
                <w:szCs w:val="20"/>
              </w:rPr>
              <w:t>0.83</w:t>
            </w:r>
          </w:p>
        </w:tc>
      </w:tr>
      <w:tr w:rsidR="00F93265" w14:paraId="48FCAD12" w14:textId="77777777" w:rsidTr="00D80A51">
        <w:trPr>
          <w:gridAfter w:val="1"/>
          <w:wAfter w:w="17" w:type="dxa"/>
          <w:cantSplit/>
          <w:jc w:val="center"/>
        </w:trPr>
        <w:tc>
          <w:tcPr>
            <w:tcW w:w="2961" w:type="dxa"/>
            <w:tcBorders>
              <w:bottom w:val="single" w:sz="4" w:space="0" w:color="auto"/>
            </w:tcBorders>
            <w:shd w:val="clear" w:color="auto" w:fill="FFFFFF"/>
            <w:tcMar>
              <w:top w:w="0" w:type="dxa"/>
              <w:left w:w="0" w:type="dxa"/>
              <w:bottom w:w="0" w:type="dxa"/>
              <w:right w:w="0" w:type="dxa"/>
            </w:tcMar>
            <w:vAlign w:val="center"/>
          </w:tcPr>
          <w:p w14:paraId="5B8C66B6" w14:textId="77777777" w:rsidR="00F93265" w:rsidRPr="00993C21" w:rsidRDefault="00F93265" w:rsidP="00D80A51">
            <w:pPr>
              <w:spacing w:before="20" w:after="300"/>
              <w:ind w:left="98" w:right="300" w:firstLine="2"/>
              <w:rPr>
                <w:b/>
                <w:bCs/>
                <w:sz w:val="20"/>
                <w:szCs w:val="20"/>
              </w:rPr>
            </w:pPr>
            <w:r w:rsidRPr="00993C21">
              <w:rPr>
                <w:b/>
                <w:bCs/>
                <w:color w:val="000000"/>
                <w:sz w:val="20"/>
                <w:szCs w:val="20"/>
              </w:rPr>
              <w:t>Residuals</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344D3B25" w14:textId="7FF60FD6"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26</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11E2CAEB" w14:textId="1D25205F" w:rsidR="00F93265" w:rsidRPr="00993C21" w:rsidRDefault="00F93265" w:rsidP="00D80A51">
            <w:pPr>
              <w:spacing w:before="20" w:after="300"/>
              <w:ind w:right="300"/>
              <w:jc w:val="center"/>
              <w:rPr>
                <w:b/>
                <w:bCs/>
                <w:sz w:val="20"/>
                <w:szCs w:val="20"/>
              </w:rPr>
            </w:pPr>
            <w:r w:rsidRPr="00993C21">
              <w:rPr>
                <w:b/>
                <w:bCs/>
                <w:color w:val="000000"/>
                <w:sz w:val="20"/>
                <w:szCs w:val="20"/>
              </w:rPr>
              <w:t>0.</w:t>
            </w:r>
            <w:r w:rsidR="00A42BE5">
              <w:rPr>
                <w:b/>
                <w:bCs/>
                <w:color w:val="000000"/>
                <w:sz w:val="20"/>
                <w:szCs w:val="20"/>
              </w:rPr>
              <w:t>21</w:t>
            </w:r>
          </w:p>
        </w:tc>
        <w:tc>
          <w:tcPr>
            <w:tcW w:w="1445" w:type="dxa"/>
            <w:gridSpan w:val="2"/>
            <w:tcBorders>
              <w:bottom w:val="single" w:sz="4" w:space="0" w:color="auto"/>
            </w:tcBorders>
            <w:shd w:val="clear" w:color="auto" w:fill="FFFFFF"/>
            <w:tcMar>
              <w:top w:w="0" w:type="dxa"/>
              <w:left w:w="0" w:type="dxa"/>
              <w:bottom w:w="0" w:type="dxa"/>
              <w:right w:w="0" w:type="dxa"/>
            </w:tcMar>
            <w:vAlign w:val="center"/>
          </w:tcPr>
          <w:p w14:paraId="448F4FFE" w14:textId="46DBF867" w:rsidR="00F93265" w:rsidRPr="00993C21" w:rsidRDefault="00A42BE5" w:rsidP="00D80A51">
            <w:pPr>
              <w:spacing w:before="20" w:after="300"/>
              <w:ind w:right="300"/>
              <w:jc w:val="center"/>
              <w:rPr>
                <w:b/>
                <w:bCs/>
                <w:sz w:val="20"/>
                <w:szCs w:val="20"/>
              </w:rPr>
            </w:pPr>
            <w:r>
              <w:rPr>
                <w:b/>
                <w:bCs/>
                <w:color w:val="000000"/>
                <w:sz w:val="20"/>
                <w:szCs w:val="20"/>
              </w:rPr>
              <w:t>0.32</w:t>
            </w:r>
          </w:p>
        </w:tc>
      </w:tr>
    </w:tbl>
    <w:p w14:paraId="45EDAB52" w14:textId="4D3D9E9C" w:rsidR="00904580" w:rsidRDefault="00904580" w:rsidP="00904580">
      <w:pPr>
        <w:contextualSpacing/>
        <w:rPr>
          <w:color w:val="000000" w:themeColor="text1"/>
          <w:shd w:val="clear" w:color="auto" w:fill="FFFFFF"/>
        </w:rPr>
      </w:pPr>
    </w:p>
    <w:p w14:paraId="03369AD4" w14:textId="60DE56A2" w:rsidR="00454259" w:rsidRDefault="00454259" w:rsidP="00904580">
      <w:pPr>
        <w:contextualSpacing/>
        <w:rPr>
          <w:color w:val="000000" w:themeColor="text1"/>
          <w:shd w:val="clear" w:color="auto" w:fill="FFFFFF"/>
        </w:rPr>
      </w:pPr>
    </w:p>
    <w:p w14:paraId="4CAE77B8" w14:textId="5C33A9C8" w:rsidR="00454259" w:rsidRDefault="00454259" w:rsidP="00904580">
      <w:pPr>
        <w:contextualSpacing/>
        <w:rPr>
          <w:color w:val="000000" w:themeColor="text1"/>
          <w:shd w:val="clear" w:color="auto" w:fill="FFFFFF"/>
        </w:rPr>
      </w:pPr>
    </w:p>
    <w:p w14:paraId="450532A0" w14:textId="7373FD36" w:rsidR="00454259" w:rsidRDefault="00454259" w:rsidP="00904580">
      <w:pPr>
        <w:contextualSpacing/>
        <w:rPr>
          <w:color w:val="000000" w:themeColor="text1"/>
          <w:shd w:val="clear" w:color="auto" w:fill="FFFFFF"/>
        </w:rPr>
      </w:pPr>
    </w:p>
    <w:p w14:paraId="7B740765" w14:textId="2D4C9CA9" w:rsidR="00454259" w:rsidRDefault="00454259" w:rsidP="00904580">
      <w:pPr>
        <w:contextualSpacing/>
        <w:rPr>
          <w:color w:val="000000" w:themeColor="text1"/>
          <w:shd w:val="clear" w:color="auto" w:fill="FFFFFF"/>
        </w:rPr>
      </w:pPr>
    </w:p>
    <w:p w14:paraId="6F22D9AE" w14:textId="77777777" w:rsidR="00454259" w:rsidRDefault="00454259" w:rsidP="00904580">
      <w:pPr>
        <w:contextualSpacing/>
        <w:rPr>
          <w:color w:val="000000" w:themeColor="text1"/>
          <w:shd w:val="clear" w:color="auto" w:fill="FFFFFF"/>
        </w:rPr>
      </w:pPr>
    </w:p>
    <w:p w14:paraId="2D1BD30D" w14:textId="77777777" w:rsidR="00454259" w:rsidRDefault="00454259" w:rsidP="00904580">
      <w:pPr>
        <w:contextualSpacing/>
        <w:rPr>
          <w:iCs/>
          <w:color w:val="000000" w:themeColor="text1"/>
          <w:shd w:val="clear" w:color="auto" w:fill="FFFFFF"/>
        </w:rPr>
        <w:sectPr w:rsidR="00454259">
          <w:pgSz w:w="12240" w:h="15840"/>
          <w:pgMar w:top="1440" w:right="1440" w:bottom="1440" w:left="1440" w:header="708" w:footer="708" w:gutter="0"/>
          <w:cols w:space="708"/>
          <w:docGrid w:linePitch="360"/>
        </w:sectPr>
      </w:pPr>
    </w:p>
    <w:p w14:paraId="292D0355" w14:textId="06EB1B35" w:rsidR="00726D53" w:rsidRDefault="00726D53" w:rsidP="00726D53">
      <w:pPr>
        <w:contextualSpacing/>
      </w:pPr>
      <w:r>
        <w:rPr>
          <w:iCs/>
          <w:color w:val="000000" w:themeColor="text1"/>
          <w:shd w:val="clear" w:color="auto" w:fill="FFFFFF"/>
        </w:rPr>
        <w:lastRenderedPageBreak/>
        <w:t xml:space="preserve">Table S2. </w:t>
      </w:r>
      <w:r>
        <w:t xml:space="preserve">Model coefficients form hetero testing whether sex affects the slope of metabolic rate for </w:t>
      </w:r>
      <w:r>
        <w:rPr>
          <w:i/>
          <w:iCs/>
        </w:rPr>
        <w:t xml:space="preserve">Pogona vitticeps, </w:t>
      </w:r>
      <w:r w:rsidRPr="008F19F9">
        <w:rPr>
          <w:color w:val="000000" w:themeColor="text1"/>
        </w:rPr>
        <w:t>which heteroscedasticity was accounted for within the data</w:t>
      </w:r>
      <w:r>
        <w:rPr>
          <w:color w:val="000000" w:themeColor="text1"/>
        </w:rPr>
        <w:t xml:space="preserve">. </w:t>
      </w:r>
      <w:r>
        <w:t>The intercept is concordant females. Metabolic rate and mass were log transformed and time was z-transformed. Columns l-95% CI and u-95% CI, are the lower and upper bound of the 95% credible interval for each parameter, estimated from the posterior distribution.</w:t>
      </w:r>
    </w:p>
    <w:p w14:paraId="3C979014" w14:textId="3EE589FA" w:rsidR="00454259" w:rsidRDefault="00454259" w:rsidP="00904580">
      <w:pPr>
        <w:contextualSpacing/>
        <w:rPr>
          <w:iCs/>
          <w:color w:val="000000" w:themeColor="text1"/>
          <w:shd w:val="clear" w:color="auto" w:fill="FFFFFF"/>
        </w:rPr>
      </w:pPr>
    </w:p>
    <w:tbl>
      <w:tblPr>
        <w:tblpPr w:leftFromText="180" w:rightFromText="180" w:vertAnchor="text" w:horzAnchor="margin" w:tblpXSpec="center" w:tblpY="-10"/>
        <w:tblW w:w="0" w:type="auto"/>
        <w:tblLayout w:type="fixed"/>
        <w:tblLook w:val="0420" w:firstRow="1" w:lastRow="0" w:firstColumn="0" w:lastColumn="0" w:noHBand="0" w:noVBand="1"/>
      </w:tblPr>
      <w:tblGrid>
        <w:gridCol w:w="2978"/>
        <w:gridCol w:w="1445"/>
        <w:gridCol w:w="1445"/>
        <w:gridCol w:w="1445"/>
      </w:tblGrid>
      <w:tr w:rsidR="003A77EB" w:rsidRPr="0034632C" w14:paraId="5CC11417" w14:textId="77777777" w:rsidTr="00D80A51">
        <w:trPr>
          <w:cantSplit/>
          <w:tblHeader/>
        </w:trPr>
        <w:tc>
          <w:tcPr>
            <w:tcW w:w="2978" w:type="dxa"/>
            <w:tcBorders>
              <w:top w:val="single" w:sz="16" w:space="0" w:color="666666"/>
              <w:bottom w:val="single" w:sz="18" w:space="0" w:color="666666"/>
            </w:tcBorders>
            <w:shd w:val="clear" w:color="auto" w:fill="FFFFFF"/>
            <w:tcMar>
              <w:top w:w="0" w:type="dxa"/>
              <w:left w:w="0" w:type="dxa"/>
              <w:bottom w:w="0" w:type="dxa"/>
              <w:right w:w="0" w:type="dxa"/>
            </w:tcMar>
            <w:vAlign w:val="center"/>
          </w:tcPr>
          <w:p w14:paraId="2B9C17C4" w14:textId="77777777" w:rsidR="003A77EB" w:rsidRPr="0034632C" w:rsidRDefault="003A77EB" w:rsidP="00D80A51">
            <w:pPr>
              <w:spacing w:before="100" w:after="100"/>
              <w:ind w:left="100" w:right="100"/>
              <w:jc w:val="center"/>
              <w:rPr>
                <w:sz w:val="20"/>
                <w:szCs w:val="20"/>
              </w:rPr>
            </w:pPr>
            <w:r w:rsidRPr="0034632C">
              <w:rPr>
                <w:color w:val="000000"/>
                <w:sz w:val="20"/>
                <w:szCs w:val="20"/>
              </w:rPr>
              <w:t>Parameter</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487B05" w14:textId="77777777" w:rsidR="003A77EB" w:rsidRPr="0034632C" w:rsidRDefault="003A77EB" w:rsidP="00D80A51">
            <w:pPr>
              <w:spacing w:before="100" w:after="100"/>
              <w:ind w:left="100" w:right="100"/>
              <w:jc w:val="center"/>
              <w:rPr>
                <w:sz w:val="20"/>
                <w:szCs w:val="20"/>
              </w:rPr>
            </w:pPr>
            <w:r w:rsidRPr="0034632C">
              <w:rPr>
                <w:color w:val="000000"/>
                <w:sz w:val="20"/>
                <w:szCs w:val="20"/>
              </w:rPr>
              <w:t>Estimate</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DA426DC" w14:textId="77777777" w:rsidR="003A77EB" w:rsidRPr="0034632C" w:rsidRDefault="003A77EB" w:rsidP="00D80A51">
            <w:pPr>
              <w:spacing w:before="100" w:after="100"/>
              <w:ind w:left="100" w:right="100"/>
              <w:jc w:val="center"/>
              <w:rPr>
                <w:sz w:val="20"/>
                <w:szCs w:val="20"/>
              </w:rPr>
            </w:pPr>
            <w:r w:rsidRPr="0034632C">
              <w:rPr>
                <w:color w:val="000000"/>
                <w:sz w:val="20"/>
                <w:szCs w:val="20"/>
              </w:rPr>
              <w:t>l-95% CI</w:t>
            </w:r>
          </w:p>
        </w:tc>
        <w:tc>
          <w:tcPr>
            <w:tcW w:w="144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73C107" w14:textId="77777777" w:rsidR="003A77EB" w:rsidRPr="0034632C" w:rsidRDefault="003A77EB" w:rsidP="00D80A51">
            <w:pPr>
              <w:spacing w:before="100" w:after="100"/>
              <w:ind w:left="100" w:right="100"/>
              <w:jc w:val="center"/>
              <w:rPr>
                <w:sz w:val="20"/>
                <w:szCs w:val="20"/>
              </w:rPr>
            </w:pPr>
            <w:r w:rsidRPr="0034632C">
              <w:rPr>
                <w:color w:val="000000"/>
                <w:sz w:val="20"/>
                <w:szCs w:val="20"/>
              </w:rPr>
              <w:t>u-95% CI</w:t>
            </w:r>
          </w:p>
        </w:tc>
      </w:tr>
      <w:tr w:rsidR="003A77EB" w:rsidRPr="0034632C" w14:paraId="2406D964" w14:textId="77777777" w:rsidTr="00D80A51">
        <w:trPr>
          <w:cantSplit/>
        </w:trPr>
        <w:tc>
          <w:tcPr>
            <w:tcW w:w="2978" w:type="dxa"/>
            <w:tcBorders>
              <w:top w:val="single" w:sz="18" w:space="0" w:color="666666"/>
            </w:tcBorders>
            <w:shd w:val="clear" w:color="auto" w:fill="FFFFFF"/>
            <w:tcMar>
              <w:top w:w="0" w:type="dxa"/>
              <w:left w:w="0" w:type="dxa"/>
              <w:bottom w:w="0" w:type="dxa"/>
              <w:right w:w="0" w:type="dxa"/>
            </w:tcMar>
            <w:vAlign w:val="center"/>
          </w:tcPr>
          <w:p w14:paraId="762C9B95" w14:textId="77777777" w:rsidR="003A77EB" w:rsidRPr="0034632C" w:rsidRDefault="003A77EB" w:rsidP="00D80A51">
            <w:pPr>
              <w:spacing w:before="100" w:after="100"/>
              <w:ind w:left="100" w:right="100"/>
              <w:rPr>
                <w:i/>
                <w:iCs/>
                <w:color w:val="000000"/>
                <w:sz w:val="20"/>
                <w:szCs w:val="20"/>
                <w:u w:val="single"/>
              </w:rPr>
            </w:pPr>
            <w:r w:rsidRPr="0034632C">
              <w:rPr>
                <w:i/>
                <w:iCs/>
                <w:color w:val="000000"/>
                <w:sz w:val="20"/>
                <w:szCs w:val="20"/>
                <w:u w:val="single"/>
              </w:rPr>
              <w:t xml:space="preserve">Fixed </w:t>
            </w:r>
            <w:r>
              <w:rPr>
                <w:i/>
                <w:iCs/>
                <w:color w:val="000000"/>
                <w:sz w:val="20"/>
                <w:szCs w:val="20"/>
                <w:u w:val="single"/>
              </w:rPr>
              <w:t>E</w:t>
            </w:r>
            <w:r w:rsidRPr="0034632C">
              <w:rPr>
                <w:i/>
                <w:iCs/>
                <w:color w:val="000000"/>
                <w:sz w:val="20"/>
                <w:szCs w:val="20"/>
                <w:u w:val="single"/>
              </w:rPr>
              <w:t>ffects</w:t>
            </w:r>
          </w:p>
        </w:tc>
        <w:tc>
          <w:tcPr>
            <w:tcW w:w="1445" w:type="dxa"/>
            <w:shd w:val="clear" w:color="auto" w:fill="FFFFFF"/>
            <w:tcMar>
              <w:top w:w="0" w:type="dxa"/>
              <w:left w:w="0" w:type="dxa"/>
              <w:bottom w:w="0" w:type="dxa"/>
              <w:right w:w="0" w:type="dxa"/>
            </w:tcMar>
            <w:vAlign w:val="center"/>
          </w:tcPr>
          <w:p w14:paraId="28598C2E"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0E638DAA" w14:textId="77777777" w:rsidR="003A77EB" w:rsidRPr="0034632C" w:rsidRDefault="003A77EB" w:rsidP="00D80A51">
            <w:pPr>
              <w:spacing w:before="100" w:after="100"/>
              <w:ind w:left="100" w:right="1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3E7B24" w14:textId="77777777" w:rsidR="003A77EB" w:rsidRPr="0034632C" w:rsidRDefault="003A77EB" w:rsidP="00D80A51">
            <w:pPr>
              <w:spacing w:before="100" w:after="100"/>
              <w:ind w:left="100" w:right="100"/>
              <w:jc w:val="center"/>
              <w:rPr>
                <w:b/>
                <w:bCs/>
                <w:color w:val="000000"/>
                <w:sz w:val="20"/>
                <w:szCs w:val="20"/>
              </w:rPr>
            </w:pPr>
          </w:p>
        </w:tc>
      </w:tr>
      <w:tr w:rsidR="003A77EB" w:rsidRPr="0034632C" w14:paraId="31C52F33" w14:textId="77777777" w:rsidTr="00D80A51">
        <w:trPr>
          <w:cantSplit/>
        </w:trPr>
        <w:tc>
          <w:tcPr>
            <w:tcW w:w="2978" w:type="dxa"/>
            <w:shd w:val="clear" w:color="auto" w:fill="FFFFFF"/>
            <w:tcMar>
              <w:top w:w="0" w:type="dxa"/>
              <w:left w:w="0" w:type="dxa"/>
              <w:bottom w:w="0" w:type="dxa"/>
              <w:right w:w="0" w:type="dxa"/>
            </w:tcMar>
            <w:vAlign w:val="center"/>
          </w:tcPr>
          <w:p w14:paraId="35CE857B" w14:textId="77777777" w:rsidR="003A77EB" w:rsidRPr="0034632C" w:rsidRDefault="003A77EB" w:rsidP="00D80A51">
            <w:pPr>
              <w:spacing w:before="100" w:after="100"/>
              <w:ind w:left="100" w:right="100"/>
              <w:rPr>
                <w:b/>
                <w:bCs/>
                <w:sz w:val="20"/>
                <w:szCs w:val="20"/>
              </w:rPr>
            </w:pPr>
            <w:r w:rsidRPr="0034632C">
              <w:rPr>
                <w:b/>
                <w:bCs/>
                <w:color w:val="000000"/>
                <w:sz w:val="20"/>
                <w:szCs w:val="20"/>
              </w:rPr>
              <w:t>Intercept (FemaleZW)</w:t>
            </w:r>
          </w:p>
        </w:tc>
        <w:tc>
          <w:tcPr>
            <w:tcW w:w="1445" w:type="dxa"/>
            <w:shd w:val="clear" w:color="auto" w:fill="FFFFFF"/>
            <w:tcMar>
              <w:top w:w="0" w:type="dxa"/>
              <w:left w:w="0" w:type="dxa"/>
              <w:bottom w:w="0" w:type="dxa"/>
              <w:right w:w="0" w:type="dxa"/>
            </w:tcMar>
            <w:vAlign w:val="center"/>
          </w:tcPr>
          <w:p w14:paraId="4EE38358" w14:textId="413B7D8A" w:rsidR="003A77EB" w:rsidRPr="0034632C" w:rsidRDefault="003A77EB" w:rsidP="00D80A51">
            <w:pPr>
              <w:spacing w:before="100" w:after="100"/>
              <w:ind w:left="100" w:right="100"/>
              <w:jc w:val="center"/>
              <w:rPr>
                <w:b/>
                <w:bCs/>
                <w:sz w:val="20"/>
                <w:szCs w:val="20"/>
              </w:rPr>
            </w:pPr>
            <w:r w:rsidRPr="00C8782C">
              <w:rPr>
                <w:b/>
                <w:bCs/>
                <w:color w:val="000000"/>
                <w:sz w:val="20"/>
                <w:szCs w:val="20"/>
              </w:rPr>
              <w:t>-</w:t>
            </w:r>
            <w:r>
              <w:rPr>
                <w:b/>
                <w:bCs/>
                <w:color w:val="000000"/>
                <w:sz w:val="20"/>
                <w:szCs w:val="20"/>
              </w:rPr>
              <w:t>2.05</w:t>
            </w:r>
          </w:p>
        </w:tc>
        <w:tc>
          <w:tcPr>
            <w:tcW w:w="1445" w:type="dxa"/>
            <w:shd w:val="clear" w:color="auto" w:fill="FFFFFF"/>
            <w:tcMar>
              <w:top w:w="0" w:type="dxa"/>
              <w:left w:w="0" w:type="dxa"/>
              <w:bottom w:w="0" w:type="dxa"/>
              <w:right w:w="0" w:type="dxa"/>
            </w:tcMar>
            <w:vAlign w:val="center"/>
          </w:tcPr>
          <w:p w14:paraId="0932A1A3" w14:textId="4D119842" w:rsidR="003A77EB" w:rsidRPr="0034632C" w:rsidRDefault="003A77EB" w:rsidP="00D80A51">
            <w:pPr>
              <w:spacing w:before="100" w:after="100"/>
              <w:ind w:left="100" w:right="100"/>
              <w:jc w:val="center"/>
              <w:rPr>
                <w:b/>
                <w:bCs/>
                <w:sz w:val="20"/>
                <w:szCs w:val="20"/>
              </w:rPr>
            </w:pPr>
            <w:r w:rsidRPr="00C8782C">
              <w:rPr>
                <w:b/>
                <w:bCs/>
                <w:color w:val="000000"/>
                <w:sz w:val="20"/>
                <w:szCs w:val="20"/>
              </w:rPr>
              <w:t>-2.</w:t>
            </w:r>
            <w:r>
              <w:rPr>
                <w:b/>
                <w:bCs/>
                <w:color w:val="000000"/>
                <w:sz w:val="20"/>
                <w:szCs w:val="20"/>
              </w:rPr>
              <w:t>22</w:t>
            </w:r>
          </w:p>
        </w:tc>
        <w:tc>
          <w:tcPr>
            <w:tcW w:w="1445" w:type="dxa"/>
            <w:shd w:val="clear" w:color="auto" w:fill="FFFFFF"/>
            <w:tcMar>
              <w:top w:w="0" w:type="dxa"/>
              <w:left w:w="0" w:type="dxa"/>
              <w:bottom w:w="0" w:type="dxa"/>
              <w:right w:w="0" w:type="dxa"/>
            </w:tcMar>
            <w:vAlign w:val="center"/>
          </w:tcPr>
          <w:p w14:paraId="766F9572" w14:textId="5060BF9D"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89</w:t>
            </w:r>
          </w:p>
        </w:tc>
      </w:tr>
      <w:tr w:rsidR="003A77EB" w:rsidRPr="0034632C" w14:paraId="5F708152" w14:textId="77777777" w:rsidTr="00D80A51">
        <w:trPr>
          <w:cantSplit/>
        </w:trPr>
        <w:tc>
          <w:tcPr>
            <w:tcW w:w="2978" w:type="dxa"/>
            <w:shd w:val="clear" w:color="auto" w:fill="FFFFFF"/>
            <w:tcMar>
              <w:top w:w="0" w:type="dxa"/>
              <w:left w:w="0" w:type="dxa"/>
              <w:bottom w:w="0" w:type="dxa"/>
              <w:right w:w="0" w:type="dxa"/>
            </w:tcMar>
            <w:vAlign w:val="center"/>
          </w:tcPr>
          <w:p w14:paraId="74B089DF" w14:textId="77777777" w:rsidR="003A77EB" w:rsidRPr="0034632C" w:rsidRDefault="003A77EB" w:rsidP="00D80A51">
            <w:pPr>
              <w:spacing w:before="100" w:after="100"/>
              <w:ind w:left="100" w:right="100"/>
              <w:rPr>
                <w:sz w:val="20"/>
                <w:szCs w:val="20"/>
              </w:rPr>
            </w:pPr>
            <w:r w:rsidRPr="0034632C">
              <w:rPr>
                <w:color w:val="000000"/>
                <w:sz w:val="20"/>
                <w:szCs w:val="20"/>
              </w:rPr>
              <w:t>Female</w:t>
            </w:r>
            <w:r w:rsidRPr="0034632C">
              <w:rPr>
                <w:color w:val="000000"/>
                <w:sz w:val="20"/>
                <w:szCs w:val="20"/>
                <w:vertAlign w:val="subscript"/>
              </w:rPr>
              <w:t>SR</w:t>
            </w:r>
            <w:r w:rsidRPr="0034632C">
              <w:rPr>
                <w:color w:val="000000"/>
                <w:sz w:val="20"/>
                <w:szCs w:val="20"/>
              </w:rPr>
              <w:t>ZZ</w:t>
            </w:r>
          </w:p>
        </w:tc>
        <w:tc>
          <w:tcPr>
            <w:tcW w:w="1445" w:type="dxa"/>
            <w:shd w:val="clear" w:color="auto" w:fill="FFFFFF"/>
            <w:tcMar>
              <w:top w:w="0" w:type="dxa"/>
              <w:left w:w="0" w:type="dxa"/>
              <w:bottom w:w="0" w:type="dxa"/>
              <w:right w:w="0" w:type="dxa"/>
            </w:tcMar>
            <w:vAlign w:val="center"/>
          </w:tcPr>
          <w:p w14:paraId="33A621C1" w14:textId="45694833" w:rsidR="003A77EB" w:rsidRPr="0034632C" w:rsidRDefault="003A77EB" w:rsidP="00D80A51">
            <w:pPr>
              <w:spacing w:before="100" w:after="100"/>
              <w:ind w:left="100" w:right="100"/>
              <w:jc w:val="center"/>
              <w:rPr>
                <w:sz w:val="20"/>
                <w:szCs w:val="20"/>
              </w:rPr>
            </w:pPr>
            <w:r w:rsidRPr="0034632C">
              <w:rPr>
                <w:color w:val="000000"/>
                <w:sz w:val="20"/>
                <w:szCs w:val="20"/>
              </w:rPr>
              <w:t>-</w:t>
            </w:r>
            <w:r>
              <w:rPr>
                <w:color w:val="000000"/>
                <w:sz w:val="20"/>
                <w:szCs w:val="20"/>
              </w:rPr>
              <w:t>0.17</w:t>
            </w:r>
          </w:p>
        </w:tc>
        <w:tc>
          <w:tcPr>
            <w:tcW w:w="1445" w:type="dxa"/>
            <w:shd w:val="clear" w:color="auto" w:fill="FFFFFF"/>
            <w:tcMar>
              <w:top w:w="0" w:type="dxa"/>
              <w:left w:w="0" w:type="dxa"/>
              <w:bottom w:w="0" w:type="dxa"/>
              <w:right w:w="0" w:type="dxa"/>
            </w:tcMar>
            <w:vAlign w:val="center"/>
          </w:tcPr>
          <w:p w14:paraId="0769B8C4" w14:textId="30AC8D05" w:rsidR="003A77EB" w:rsidRPr="0034632C" w:rsidRDefault="003A77EB" w:rsidP="00D80A51">
            <w:pPr>
              <w:spacing w:before="100" w:after="100"/>
              <w:ind w:left="100" w:right="100"/>
              <w:jc w:val="center"/>
              <w:rPr>
                <w:sz w:val="20"/>
                <w:szCs w:val="20"/>
              </w:rPr>
            </w:pPr>
            <w:r w:rsidRPr="0034632C">
              <w:rPr>
                <w:color w:val="000000"/>
                <w:sz w:val="20"/>
                <w:szCs w:val="20"/>
              </w:rPr>
              <w:t>-0.</w:t>
            </w:r>
            <w:r>
              <w:rPr>
                <w:color w:val="000000"/>
                <w:sz w:val="20"/>
                <w:szCs w:val="20"/>
              </w:rPr>
              <w:t>34</w:t>
            </w:r>
          </w:p>
        </w:tc>
        <w:tc>
          <w:tcPr>
            <w:tcW w:w="1445" w:type="dxa"/>
            <w:shd w:val="clear" w:color="auto" w:fill="FFFFFF"/>
            <w:tcMar>
              <w:top w:w="0" w:type="dxa"/>
              <w:left w:w="0" w:type="dxa"/>
              <w:bottom w:w="0" w:type="dxa"/>
              <w:right w:w="0" w:type="dxa"/>
            </w:tcMar>
            <w:vAlign w:val="center"/>
          </w:tcPr>
          <w:p w14:paraId="7DE1EDE6" w14:textId="67B0E8A6" w:rsidR="003A77EB" w:rsidRPr="0034632C" w:rsidRDefault="003A77EB" w:rsidP="00D80A51">
            <w:pPr>
              <w:spacing w:before="100" w:after="100"/>
              <w:ind w:left="100" w:right="100"/>
              <w:jc w:val="center"/>
              <w:rPr>
                <w:sz w:val="20"/>
                <w:szCs w:val="20"/>
              </w:rPr>
            </w:pPr>
            <w:r w:rsidRPr="0034632C">
              <w:rPr>
                <w:color w:val="000000"/>
                <w:sz w:val="20"/>
                <w:szCs w:val="20"/>
              </w:rPr>
              <w:t>0.</w:t>
            </w:r>
            <w:r w:rsidR="00FC307C">
              <w:rPr>
                <w:color w:val="000000"/>
                <w:sz w:val="20"/>
                <w:szCs w:val="20"/>
              </w:rPr>
              <w:t>02</w:t>
            </w:r>
          </w:p>
        </w:tc>
      </w:tr>
      <w:tr w:rsidR="003A77EB" w:rsidRPr="0034632C" w14:paraId="4D16511E" w14:textId="77777777" w:rsidTr="00D80A51">
        <w:trPr>
          <w:cantSplit/>
        </w:trPr>
        <w:tc>
          <w:tcPr>
            <w:tcW w:w="2978" w:type="dxa"/>
            <w:shd w:val="clear" w:color="auto" w:fill="FFFFFF"/>
            <w:tcMar>
              <w:top w:w="0" w:type="dxa"/>
              <w:left w:w="0" w:type="dxa"/>
              <w:bottom w:w="0" w:type="dxa"/>
              <w:right w:w="0" w:type="dxa"/>
            </w:tcMar>
            <w:vAlign w:val="center"/>
          </w:tcPr>
          <w:p w14:paraId="7A1E0EDC" w14:textId="77777777" w:rsidR="003A77EB" w:rsidRPr="0034632C" w:rsidRDefault="003A77EB" w:rsidP="00D80A51">
            <w:pPr>
              <w:spacing w:before="100" w:after="100"/>
              <w:ind w:left="100" w:right="100"/>
              <w:rPr>
                <w:sz w:val="20"/>
                <w:szCs w:val="20"/>
              </w:rPr>
            </w:pPr>
            <w:r w:rsidRPr="0034632C">
              <w:rPr>
                <w:color w:val="000000"/>
                <w:sz w:val="20"/>
                <w:szCs w:val="20"/>
              </w:rPr>
              <w:t>MaleZZ</w:t>
            </w:r>
          </w:p>
        </w:tc>
        <w:tc>
          <w:tcPr>
            <w:tcW w:w="1445" w:type="dxa"/>
            <w:shd w:val="clear" w:color="auto" w:fill="FFFFFF"/>
            <w:tcMar>
              <w:top w:w="0" w:type="dxa"/>
              <w:left w:w="0" w:type="dxa"/>
              <w:bottom w:w="0" w:type="dxa"/>
              <w:right w:w="0" w:type="dxa"/>
            </w:tcMar>
            <w:vAlign w:val="center"/>
          </w:tcPr>
          <w:p w14:paraId="6E2D1996" w14:textId="6DE9F7A1" w:rsidR="003A77EB" w:rsidRPr="0034632C" w:rsidRDefault="003A77EB" w:rsidP="00D80A51">
            <w:pPr>
              <w:spacing w:before="100" w:after="100"/>
              <w:ind w:left="100" w:right="100"/>
              <w:jc w:val="center"/>
              <w:rPr>
                <w:sz w:val="20"/>
                <w:szCs w:val="20"/>
              </w:rPr>
            </w:pPr>
            <w:r w:rsidRPr="0034632C">
              <w:rPr>
                <w:color w:val="000000"/>
                <w:sz w:val="20"/>
                <w:szCs w:val="20"/>
              </w:rPr>
              <w:t>-0.0</w:t>
            </w:r>
            <w:r>
              <w:rPr>
                <w:color w:val="000000"/>
                <w:sz w:val="20"/>
                <w:szCs w:val="20"/>
              </w:rPr>
              <w:t>8</w:t>
            </w:r>
          </w:p>
        </w:tc>
        <w:tc>
          <w:tcPr>
            <w:tcW w:w="1445" w:type="dxa"/>
            <w:shd w:val="clear" w:color="auto" w:fill="FFFFFF"/>
            <w:tcMar>
              <w:top w:w="0" w:type="dxa"/>
              <w:left w:w="0" w:type="dxa"/>
              <w:bottom w:w="0" w:type="dxa"/>
              <w:right w:w="0" w:type="dxa"/>
            </w:tcMar>
            <w:vAlign w:val="center"/>
          </w:tcPr>
          <w:p w14:paraId="533B7F82" w14:textId="77777777" w:rsidR="003A77EB" w:rsidRPr="0034632C" w:rsidRDefault="003A77EB" w:rsidP="00D80A51">
            <w:pPr>
              <w:spacing w:before="100" w:after="100"/>
              <w:ind w:left="100" w:right="100"/>
              <w:jc w:val="center"/>
              <w:rPr>
                <w:sz w:val="20"/>
                <w:szCs w:val="20"/>
              </w:rPr>
            </w:pPr>
            <w:r w:rsidRPr="0034632C">
              <w:rPr>
                <w:color w:val="000000"/>
                <w:sz w:val="20"/>
                <w:szCs w:val="20"/>
              </w:rPr>
              <w:t>-0.22</w:t>
            </w:r>
          </w:p>
        </w:tc>
        <w:tc>
          <w:tcPr>
            <w:tcW w:w="1445" w:type="dxa"/>
            <w:shd w:val="clear" w:color="auto" w:fill="FFFFFF"/>
            <w:tcMar>
              <w:top w:w="0" w:type="dxa"/>
              <w:left w:w="0" w:type="dxa"/>
              <w:bottom w:w="0" w:type="dxa"/>
              <w:right w:w="0" w:type="dxa"/>
            </w:tcMar>
            <w:vAlign w:val="center"/>
          </w:tcPr>
          <w:p w14:paraId="2C978D59" w14:textId="31B31308" w:rsidR="003A77EB" w:rsidRPr="0034632C" w:rsidRDefault="003A77EB" w:rsidP="00D80A51">
            <w:pPr>
              <w:spacing w:before="100" w:after="100"/>
              <w:ind w:left="100" w:right="100"/>
              <w:jc w:val="center"/>
              <w:rPr>
                <w:sz w:val="20"/>
                <w:szCs w:val="20"/>
              </w:rPr>
            </w:pPr>
            <w:r w:rsidRPr="0034632C">
              <w:rPr>
                <w:color w:val="000000"/>
                <w:sz w:val="20"/>
                <w:szCs w:val="20"/>
              </w:rPr>
              <w:t>0.0</w:t>
            </w:r>
            <w:r w:rsidR="00FC307C">
              <w:rPr>
                <w:color w:val="000000"/>
                <w:sz w:val="20"/>
                <w:szCs w:val="20"/>
              </w:rPr>
              <w:t>6</w:t>
            </w:r>
          </w:p>
        </w:tc>
      </w:tr>
      <w:tr w:rsidR="003A77EB" w:rsidRPr="0034632C" w14:paraId="10089DB8" w14:textId="77777777" w:rsidTr="00D80A51">
        <w:trPr>
          <w:cantSplit/>
        </w:trPr>
        <w:tc>
          <w:tcPr>
            <w:tcW w:w="2978" w:type="dxa"/>
            <w:shd w:val="clear" w:color="auto" w:fill="FFFFFF"/>
            <w:tcMar>
              <w:top w:w="0" w:type="dxa"/>
              <w:left w:w="0" w:type="dxa"/>
              <w:bottom w:w="0" w:type="dxa"/>
              <w:right w:w="0" w:type="dxa"/>
            </w:tcMar>
            <w:vAlign w:val="center"/>
          </w:tcPr>
          <w:p w14:paraId="6C32D82B" w14:textId="77777777" w:rsidR="003A77EB" w:rsidRPr="0034632C" w:rsidRDefault="003A77EB" w:rsidP="00D80A51">
            <w:pPr>
              <w:spacing w:before="100" w:after="100"/>
              <w:ind w:left="100" w:right="100"/>
              <w:rPr>
                <w:b/>
                <w:bCs/>
                <w:sz w:val="20"/>
                <w:szCs w:val="20"/>
              </w:rPr>
            </w:pPr>
            <w:r w:rsidRPr="0034632C">
              <w:rPr>
                <w:b/>
                <w:bCs/>
                <w:color w:val="000000"/>
                <w:sz w:val="20"/>
                <w:szCs w:val="20"/>
              </w:rPr>
              <w:t>logMass</w:t>
            </w:r>
          </w:p>
        </w:tc>
        <w:tc>
          <w:tcPr>
            <w:tcW w:w="1445" w:type="dxa"/>
            <w:shd w:val="clear" w:color="auto" w:fill="FFFFFF"/>
            <w:tcMar>
              <w:top w:w="0" w:type="dxa"/>
              <w:left w:w="0" w:type="dxa"/>
              <w:bottom w:w="0" w:type="dxa"/>
              <w:right w:w="0" w:type="dxa"/>
            </w:tcMar>
            <w:vAlign w:val="center"/>
          </w:tcPr>
          <w:p w14:paraId="759BD584" w14:textId="6C360C24"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41</w:t>
            </w:r>
          </w:p>
        </w:tc>
        <w:tc>
          <w:tcPr>
            <w:tcW w:w="1445" w:type="dxa"/>
            <w:shd w:val="clear" w:color="auto" w:fill="FFFFFF"/>
            <w:tcMar>
              <w:top w:w="0" w:type="dxa"/>
              <w:left w:w="0" w:type="dxa"/>
              <w:bottom w:w="0" w:type="dxa"/>
              <w:right w:w="0" w:type="dxa"/>
            </w:tcMar>
            <w:vAlign w:val="center"/>
          </w:tcPr>
          <w:p w14:paraId="765B185E" w14:textId="0D4D57F5"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Pr>
                <w:b/>
                <w:bCs/>
                <w:color w:val="000000"/>
                <w:sz w:val="20"/>
                <w:szCs w:val="20"/>
              </w:rPr>
              <w:t>08</w:t>
            </w:r>
          </w:p>
        </w:tc>
        <w:tc>
          <w:tcPr>
            <w:tcW w:w="1445" w:type="dxa"/>
            <w:shd w:val="clear" w:color="auto" w:fill="FFFFFF"/>
            <w:tcMar>
              <w:top w:w="0" w:type="dxa"/>
              <w:left w:w="0" w:type="dxa"/>
              <w:bottom w:w="0" w:type="dxa"/>
              <w:right w:w="0" w:type="dxa"/>
            </w:tcMar>
            <w:vAlign w:val="center"/>
          </w:tcPr>
          <w:p w14:paraId="1FC2D240" w14:textId="1997A9DB" w:rsidR="003A77EB" w:rsidRPr="0034632C" w:rsidRDefault="003A77EB" w:rsidP="00D80A51">
            <w:pPr>
              <w:spacing w:before="100" w:after="100"/>
              <w:ind w:left="100" w:right="100"/>
              <w:jc w:val="center"/>
              <w:rPr>
                <w:b/>
                <w:bCs/>
                <w:sz w:val="20"/>
                <w:szCs w:val="20"/>
              </w:rPr>
            </w:pPr>
            <w:r w:rsidRPr="00C8782C">
              <w:rPr>
                <w:b/>
                <w:bCs/>
                <w:color w:val="000000"/>
                <w:sz w:val="20"/>
                <w:szCs w:val="20"/>
              </w:rPr>
              <w:t>1.</w:t>
            </w:r>
            <w:r w:rsidR="00FC307C">
              <w:rPr>
                <w:b/>
                <w:bCs/>
                <w:color w:val="000000"/>
                <w:sz w:val="20"/>
                <w:szCs w:val="20"/>
              </w:rPr>
              <w:t>76</w:t>
            </w:r>
          </w:p>
        </w:tc>
      </w:tr>
      <w:tr w:rsidR="003A77EB" w:rsidRPr="0034632C" w14:paraId="42E199F9" w14:textId="77777777" w:rsidTr="00D80A51">
        <w:trPr>
          <w:cantSplit/>
        </w:trPr>
        <w:tc>
          <w:tcPr>
            <w:tcW w:w="2978" w:type="dxa"/>
            <w:shd w:val="clear" w:color="auto" w:fill="FFFFFF"/>
            <w:tcMar>
              <w:top w:w="0" w:type="dxa"/>
              <w:left w:w="0" w:type="dxa"/>
              <w:bottom w:w="0" w:type="dxa"/>
              <w:right w:w="0" w:type="dxa"/>
            </w:tcMar>
            <w:vAlign w:val="center"/>
          </w:tcPr>
          <w:p w14:paraId="359765B9" w14:textId="77777777" w:rsidR="003A77EB" w:rsidRPr="00FC307C" w:rsidRDefault="003A77EB" w:rsidP="00D80A51">
            <w:pPr>
              <w:spacing w:before="100" w:after="100"/>
              <w:ind w:left="100" w:right="100"/>
              <w:rPr>
                <w:sz w:val="20"/>
                <w:szCs w:val="20"/>
              </w:rPr>
            </w:pPr>
            <w:r w:rsidRPr="00FC307C">
              <w:rPr>
                <w:color w:val="000000"/>
                <w:sz w:val="20"/>
                <w:szCs w:val="20"/>
              </w:rPr>
              <w:t>ztime</w:t>
            </w:r>
          </w:p>
        </w:tc>
        <w:tc>
          <w:tcPr>
            <w:tcW w:w="1445" w:type="dxa"/>
            <w:shd w:val="clear" w:color="auto" w:fill="FFFFFF"/>
            <w:tcMar>
              <w:top w:w="0" w:type="dxa"/>
              <w:left w:w="0" w:type="dxa"/>
              <w:bottom w:w="0" w:type="dxa"/>
              <w:right w:w="0" w:type="dxa"/>
            </w:tcMar>
            <w:vAlign w:val="center"/>
          </w:tcPr>
          <w:p w14:paraId="0C2647CC" w14:textId="7D5A758A" w:rsidR="003A77EB" w:rsidRPr="00FC307C" w:rsidRDefault="003A77EB" w:rsidP="00D80A51">
            <w:pPr>
              <w:spacing w:before="100" w:after="100"/>
              <w:ind w:left="100" w:right="100"/>
              <w:jc w:val="center"/>
              <w:rPr>
                <w:sz w:val="20"/>
                <w:szCs w:val="20"/>
              </w:rPr>
            </w:pPr>
            <w:r w:rsidRPr="00FC307C">
              <w:rPr>
                <w:color w:val="000000"/>
                <w:sz w:val="20"/>
                <w:szCs w:val="20"/>
              </w:rPr>
              <w:t>0.00</w:t>
            </w:r>
          </w:p>
        </w:tc>
        <w:tc>
          <w:tcPr>
            <w:tcW w:w="1445" w:type="dxa"/>
            <w:shd w:val="clear" w:color="auto" w:fill="FFFFFF"/>
            <w:tcMar>
              <w:top w:w="0" w:type="dxa"/>
              <w:left w:w="0" w:type="dxa"/>
              <w:bottom w:w="0" w:type="dxa"/>
              <w:right w:w="0" w:type="dxa"/>
            </w:tcMar>
            <w:vAlign w:val="center"/>
          </w:tcPr>
          <w:p w14:paraId="339D0B91" w14:textId="705661AE" w:rsidR="003A77EB" w:rsidRPr="00FC307C" w:rsidRDefault="00FC307C" w:rsidP="00D80A51">
            <w:pPr>
              <w:spacing w:before="100" w:after="100"/>
              <w:ind w:left="100" w:right="100"/>
              <w:jc w:val="center"/>
              <w:rPr>
                <w:sz w:val="20"/>
                <w:szCs w:val="20"/>
              </w:rPr>
            </w:pPr>
            <w:r w:rsidRPr="00FC307C">
              <w:rPr>
                <w:color w:val="000000"/>
                <w:sz w:val="20"/>
                <w:szCs w:val="20"/>
              </w:rPr>
              <w:t>-</w:t>
            </w:r>
            <w:r w:rsidR="003A77EB" w:rsidRPr="00FC307C">
              <w:rPr>
                <w:color w:val="000000"/>
                <w:sz w:val="20"/>
                <w:szCs w:val="20"/>
              </w:rPr>
              <w:t>0.07</w:t>
            </w:r>
          </w:p>
        </w:tc>
        <w:tc>
          <w:tcPr>
            <w:tcW w:w="1445" w:type="dxa"/>
            <w:shd w:val="clear" w:color="auto" w:fill="FFFFFF"/>
            <w:tcMar>
              <w:top w:w="0" w:type="dxa"/>
              <w:left w:w="0" w:type="dxa"/>
              <w:bottom w:w="0" w:type="dxa"/>
              <w:right w:w="0" w:type="dxa"/>
            </w:tcMar>
            <w:vAlign w:val="center"/>
          </w:tcPr>
          <w:p w14:paraId="2AD184D5" w14:textId="67B778B1" w:rsidR="003A77EB" w:rsidRPr="00FC307C" w:rsidRDefault="003A77EB" w:rsidP="00D80A51">
            <w:pPr>
              <w:spacing w:before="100" w:after="100"/>
              <w:ind w:left="100" w:right="100"/>
              <w:jc w:val="center"/>
              <w:rPr>
                <w:sz w:val="20"/>
                <w:szCs w:val="20"/>
              </w:rPr>
            </w:pPr>
            <w:r w:rsidRPr="00FC307C">
              <w:rPr>
                <w:color w:val="000000"/>
                <w:sz w:val="20"/>
                <w:szCs w:val="20"/>
              </w:rPr>
              <w:t>0.0</w:t>
            </w:r>
            <w:r w:rsidR="00FC307C" w:rsidRPr="00FC307C">
              <w:rPr>
                <w:color w:val="000000"/>
                <w:sz w:val="20"/>
                <w:szCs w:val="20"/>
              </w:rPr>
              <w:t>7</w:t>
            </w:r>
          </w:p>
        </w:tc>
      </w:tr>
      <w:tr w:rsidR="003A77EB" w:rsidRPr="0034632C" w14:paraId="39D691DD" w14:textId="77777777" w:rsidTr="00D80A51">
        <w:trPr>
          <w:cantSplit/>
        </w:trPr>
        <w:tc>
          <w:tcPr>
            <w:tcW w:w="2978" w:type="dxa"/>
            <w:shd w:val="clear" w:color="auto" w:fill="FFFFFF"/>
            <w:tcMar>
              <w:top w:w="0" w:type="dxa"/>
              <w:left w:w="0" w:type="dxa"/>
              <w:bottom w:w="0" w:type="dxa"/>
              <w:right w:w="0" w:type="dxa"/>
            </w:tcMar>
            <w:vAlign w:val="center"/>
          </w:tcPr>
          <w:p w14:paraId="63DCC0F1" w14:textId="77777777" w:rsidR="003A77EB" w:rsidRPr="00FC307C" w:rsidRDefault="003A77EB" w:rsidP="00D80A51">
            <w:pPr>
              <w:spacing w:before="100" w:after="100"/>
              <w:ind w:left="98" w:right="100" w:firstLine="2"/>
              <w:rPr>
                <w:sz w:val="20"/>
                <w:szCs w:val="20"/>
              </w:rPr>
            </w:pPr>
            <w:proofErr w:type="spellStart"/>
            <w:r w:rsidRPr="00FC307C">
              <w:rPr>
                <w:color w:val="000000"/>
                <w:sz w:val="20"/>
                <w:szCs w:val="20"/>
              </w:rPr>
              <w:t>Female</w:t>
            </w:r>
            <w:r w:rsidRPr="00FC307C">
              <w:rPr>
                <w:color w:val="000000"/>
                <w:sz w:val="20"/>
                <w:szCs w:val="20"/>
                <w:vertAlign w:val="subscript"/>
              </w:rPr>
              <w:t>SR</w:t>
            </w:r>
            <w:r w:rsidRPr="00FC307C">
              <w:rPr>
                <w:color w:val="000000"/>
                <w:sz w:val="20"/>
                <w:szCs w:val="20"/>
              </w:rPr>
              <w:t>ZZ:logMass</w:t>
            </w:r>
            <w:proofErr w:type="spellEnd"/>
          </w:p>
        </w:tc>
        <w:tc>
          <w:tcPr>
            <w:tcW w:w="1445" w:type="dxa"/>
            <w:shd w:val="clear" w:color="auto" w:fill="FFFFFF"/>
            <w:tcMar>
              <w:top w:w="0" w:type="dxa"/>
              <w:left w:w="0" w:type="dxa"/>
              <w:bottom w:w="0" w:type="dxa"/>
              <w:right w:w="0" w:type="dxa"/>
            </w:tcMar>
            <w:vAlign w:val="center"/>
          </w:tcPr>
          <w:p w14:paraId="26E2D570" w14:textId="185221B2" w:rsidR="003A77EB" w:rsidRPr="00FC307C" w:rsidRDefault="003A77EB" w:rsidP="00D80A51">
            <w:pPr>
              <w:spacing w:before="100" w:after="100"/>
              <w:ind w:left="100" w:right="100"/>
              <w:jc w:val="center"/>
              <w:rPr>
                <w:sz w:val="20"/>
                <w:szCs w:val="20"/>
              </w:rPr>
            </w:pPr>
            <w:r w:rsidRPr="00FC307C">
              <w:rPr>
                <w:color w:val="000000"/>
                <w:sz w:val="20"/>
                <w:szCs w:val="20"/>
              </w:rPr>
              <w:t>-0.08</w:t>
            </w:r>
          </w:p>
        </w:tc>
        <w:tc>
          <w:tcPr>
            <w:tcW w:w="1445" w:type="dxa"/>
            <w:shd w:val="clear" w:color="auto" w:fill="FFFFFF"/>
            <w:tcMar>
              <w:top w:w="0" w:type="dxa"/>
              <w:left w:w="0" w:type="dxa"/>
              <w:bottom w:w="0" w:type="dxa"/>
              <w:right w:w="0" w:type="dxa"/>
            </w:tcMar>
            <w:vAlign w:val="center"/>
          </w:tcPr>
          <w:p w14:paraId="6722F523" w14:textId="5D8A1D05" w:rsidR="003A77EB" w:rsidRPr="00FC307C" w:rsidRDefault="003A77EB" w:rsidP="00D80A51">
            <w:pPr>
              <w:spacing w:before="100" w:after="100"/>
              <w:ind w:left="100" w:right="100"/>
              <w:jc w:val="center"/>
              <w:rPr>
                <w:sz w:val="20"/>
                <w:szCs w:val="20"/>
              </w:rPr>
            </w:pPr>
            <w:r w:rsidRPr="00FC307C">
              <w:rPr>
                <w:color w:val="000000"/>
                <w:sz w:val="20"/>
                <w:szCs w:val="20"/>
              </w:rPr>
              <w:t>-0.42</w:t>
            </w:r>
          </w:p>
        </w:tc>
        <w:tc>
          <w:tcPr>
            <w:tcW w:w="1445" w:type="dxa"/>
            <w:shd w:val="clear" w:color="auto" w:fill="FFFFFF"/>
            <w:tcMar>
              <w:top w:w="0" w:type="dxa"/>
              <w:left w:w="0" w:type="dxa"/>
              <w:bottom w:w="0" w:type="dxa"/>
              <w:right w:w="0" w:type="dxa"/>
            </w:tcMar>
            <w:vAlign w:val="center"/>
          </w:tcPr>
          <w:p w14:paraId="43233C8C" w14:textId="00299A37" w:rsidR="003A77EB" w:rsidRPr="00FC307C" w:rsidRDefault="00FC307C" w:rsidP="00D80A51">
            <w:pPr>
              <w:spacing w:before="100" w:after="100"/>
              <w:ind w:left="100" w:right="100"/>
              <w:jc w:val="center"/>
              <w:rPr>
                <w:sz w:val="20"/>
                <w:szCs w:val="20"/>
              </w:rPr>
            </w:pPr>
            <w:r w:rsidRPr="00FC307C">
              <w:rPr>
                <w:color w:val="000000"/>
                <w:sz w:val="20"/>
                <w:szCs w:val="20"/>
              </w:rPr>
              <w:t>0.3</w:t>
            </w:r>
            <w:r w:rsidR="003A77EB" w:rsidRPr="00FC307C">
              <w:rPr>
                <w:color w:val="000000"/>
                <w:sz w:val="20"/>
                <w:szCs w:val="20"/>
              </w:rPr>
              <w:t>1</w:t>
            </w:r>
          </w:p>
        </w:tc>
      </w:tr>
      <w:tr w:rsidR="003A77EB" w:rsidRPr="0034632C" w14:paraId="22EAD949" w14:textId="77777777" w:rsidTr="00D80A51">
        <w:trPr>
          <w:cantSplit/>
          <w:trHeight w:val="373"/>
        </w:trPr>
        <w:tc>
          <w:tcPr>
            <w:tcW w:w="2978" w:type="dxa"/>
            <w:shd w:val="clear" w:color="auto" w:fill="FFFFFF"/>
            <w:tcMar>
              <w:top w:w="0" w:type="dxa"/>
              <w:left w:w="0" w:type="dxa"/>
              <w:bottom w:w="0" w:type="dxa"/>
              <w:right w:w="0" w:type="dxa"/>
            </w:tcMar>
            <w:vAlign w:val="center"/>
          </w:tcPr>
          <w:p w14:paraId="77A69E4D" w14:textId="77777777" w:rsidR="003A77EB" w:rsidRPr="00FC307C" w:rsidRDefault="003A77EB" w:rsidP="00D80A51">
            <w:pPr>
              <w:spacing w:before="20" w:after="300"/>
              <w:ind w:left="98" w:right="300" w:firstLine="2"/>
              <w:rPr>
                <w:color w:val="000000"/>
                <w:sz w:val="20"/>
                <w:szCs w:val="20"/>
              </w:rPr>
            </w:pPr>
            <w:proofErr w:type="spellStart"/>
            <w:r w:rsidRPr="00FC307C">
              <w:rPr>
                <w:color w:val="000000"/>
                <w:sz w:val="20"/>
                <w:szCs w:val="20"/>
              </w:rPr>
              <w:t>MaleZZ:logMass</w:t>
            </w:r>
            <w:proofErr w:type="spellEnd"/>
          </w:p>
        </w:tc>
        <w:tc>
          <w:tcPr>
            <w:tcW w:w="1445" w:type="dxa"/>
            <w:shd w:val="clear" w:color="auto" w:fill="FFFFFF"/>
            <w:tcMar>
              <w:top w:w="0" w:type="dxa"/>
              <w:left w:w="0" w:type="dxa"/>
              <w:bottom w:w="0" w:type="dxa"/>
              <w:right w:w="0" w:type="dxa"/>
            </w:tcMar>
            <w:vAlign w:val="center"/>
          </w:tcPr>
          <w:p w14:paraId="4E13FA11" w14:textId="7CB78C11" w:rsidR="003A77EB" w:rsidRPr="00FC307C" w:rsidRDefault="003A77EB" w:rsidP="00D80A51">
            <w:pPr>
              <w:spacing w:before="20" w:after="300"/>
              <w:ind w:left="-3" w:right="300" w:firstLine="284"/>
              <w:jc w:val="center"/>
              <w:rPr>
                <w:color w:val="000000"/>
                <w:sz w:val="20"/>
                <w:szCs w:val="20"/>
              </w:rPr>
            </w:pPr>
            <w:r w:rsidRPr="00FC307C">
              <w:rPr>
                <w:color w:val="000000"/>
                <w:sz w:val="20"/>
                <w:szCs w:val="20"/>
              </w:rPr>
              <w:t>-0.17</w:t>
            </w:r>
          </w:p>
        </w:tc>
        <w:tc>
          <w:tcPr>
            <w:tcW w:w="1445" w:type="dxa"/>
            <w:shd w:val="clear" w:color="auto" w:fill="FFFFFF"/>
            <w:tcMar>
              <w:top w:w="0" w:type="dxa"/>
              <w:left w:w="0" w:type="dxa"/>
              <w:bottom w:w="0" w:type="dxa"/>
              <w:right w:w="0" w:type="dxa"/>
            </w:tcMar>
            <w:vAlign w:val="center"/>
          </w:tcPr>
          <w:p w14:paraId="6F6D2F05" w14:textId="4D878930" w:rsidR="003A77EB" w:rsidRPr="00FC307C" w:rsidRDefault="003A77EB" w:rsidP="00D80A51">
            <w:pPr>
              <w:spacing w:before="20" w:after="300"/>
              <w:ind w:left="98" w:right="300"/>
              <w:jc w:val="center"/>
              <w:rPr>
                <w:color w:val="000000"/>
                <w:sz w:val="20"/>
                <w:szCs w:val="20"/>
              </w:rPr>
            </w:pPr>
            <w:r w:rsidRPr="00FC307C">
              <w:rPr>
                <w:color w:val="000000"/>
                <w:sz w:val="20"/>
                <w:szCs w:val="20"/>
              </w:rPr>
              <w:t>-0.53</w:t>
            </w:r>
          </w:p>
        </w:tc>
        <w:tc>
          <w:tcPr>
            <w:tcW w:w="1445" w:type="dxa"/>
            <w:shd w:val="clear" w:color="auto" w:fill="FFFFFF"/>
            <w:tcMar>
              <w:top w:w="0" w:type="dxa"/>
              <w:left w:w="0" w:type="dxa"/>
              <w:bottom w:w="0" w:type="dxa"/>
              <w:right w:w="0" w:type="dxa"/>
            </w:tcMar>
            <w:vAlign w:val="center"/>
          </w:tcPr>
          <w:p w14:paraId="4AB1D2A5" w14:textId="1A6002C1" w:rsidR="003A77EB" w:rsidRPr="00FC307C" w:rsidRDefault="00FC307C" w:rsidP="00D80A51">
            <w:pPr>
              <w:spacing w:before="20" w:after="300"/>
              <w:ind w:left="98" w:right="300"/>
              <w:jc w:val="center"/>
              <w:rPr>
                <w:color w:val="000000"/>
                <w:sz w:val="20"/>
                <w:szCs w:val="20"/>
              </w:rPr>
            </w:pPr>
            <w:r w:rsidRPr="00FC307C">
              <w:rPr>
                <w:color w:val="000000"/>
                <w:sz w:val="20"/>
                <w:szCs w:val="20"/>
              </w:rPr>
              <w:t xml:space="preserve">    </w:t>
            </w:r>
            <w:r w:rsidR="003A77EB" w:rsidRPr="00FC307C">
              <w:rPr>
                <w:color w:val="000000"/>
                <w:sz w:val="20"/>
                <w:szCs w:val="20"/>
              </w:rPr>
              <w:t>0.</w:t>
            </w:r>
            <w:r w:rsidRPr="00FC307C">
              <w:rPr>
                <w:color w:val="000000"/>
                <w:sz w:val="20"/>
                <w:szCs w:val="20"/>
              </w:rPr>
              <w:t>19</w:t>
            </w:r>
          </w:p>
        </w:tc>
      </w:tr>
      <w:tr w:rsidR="003A77EB" w:rsidRPr="0034632C" w14:paraId="39A278C6" w14:textId="77777777" w:rsidTr="00D80A51">
        <w:trPr>
          <w:cantSplit/>
        </w:trPr>
        <w:tc>
          <w:tcPr>
            <w:tcW w:w="2978" w:type="dxa"/>
            <w:shd w:val="clear" w:color="auto" w:fill="FFFFFF"/>
            <w:tcMar>
              <w:top w:w="0" w:type="dxa"/>
              <w:left w:w="0" w:type="dxa"/>
              <w:bottom w:w="0" w:type="dxa"/>
              <w:right w:w="0" w:type="dxa"/>
            </w:tcMar>
            <w:vAlign w:val="center"/>
          </w:tcPr>
          <w:p w14:paraId="269E9B17" w14:textId="77777777" w:rsidR="003A77EB" w:rsidRPr="00835796" w:rsidRDefault="003A77EB" w:rsidP="00D80A51">
            <w:pPr>
              <w:spacing w:before="20" w:after="300"/>
              <w:ind w:left="98" w:right="300" w:firstLine="2"/>
              <w:jc w:val="both"/>
              <w:rPr>
                <w:i/>
                <w:iCs/>
                <w:color w:val="000000"/>
                <w:sz w:val="20"/>
                <w:szCs w:val="20"/>
                <w:u w:val="single"/>
              </w:rPr>
            </w:pPr>
            <w:r w:rsidRPr="00835796">
              <w:rPr>
                <w:i/>
                <w:iCs/>
                <w:color w:val="000000"/>
                <w:sz w:val="20"/>
                <w:szCs w:val="20"/>
                <w:u w:val="single"/>
              </w:rPr>
              <w:t>Random Effects</w:t>
            </w:r>
          </w:p>
        </w:tc>
        <w:tc>
          <w:tcPr>
            <w:tcW w:w="1445" w:type="dxa"/>
            <w:shd w:val="clear" w:color="auto" w:fill="FFFFFF"/>
            <w:tcMar>
              <w:top w:w="0" w:type="dxa"/>
              <w:left w:w="0" w:type="dxa"/>
              <w:bottom w:w="0" w:type="dxa"/>
              <w:right w:w="0" w:type="dxa"/>
            </w:tcMar>
            <w:vAlign w:val="center"/>
          </w:tcPr>
          <w:p w14:paraId="2DB0857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67FD0457" w14:textId="77777777" w:rsidR="003A77EB" w:rsidRPr="0034632C" w:rsidRDefault="003A77EB" w:rsidP="00D80A51">
            <w:pPr>
              <w:spacing w:before="20" w:after="300"/>
              <w:ind w:left="98"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709C5CD6" w14:textId="77777777" w:rsidR="003A77EB" w:rsidRPr="0034632C" w:rsidRDefault="003A77EB" w:rsidP="00D80A51">
            <w:pPr>
              <w:spacing w:before="20" w:after="300"/>
              <w:ind w:left="98" w:right="300"/>
              <w:jc w:val="center"/>
              <w:rPr>
                <w:b/>
                <w:bCs/>
                <w:color w:val="000000"/>
                <w:sz w:val="20"/>
                <w:szCs w:val="20"/>
              </w:rPr>
            </w:pPr>
          </w:p>
        </w:tc>
      </w:tr>
      <w:tr w:rsidR="003A77EB" w:rsidRPr="0034632C" w14:paraId="2375EC3D" w14:textId="77777777" w:rsidTr="00D80A51">
        <w:trPr>
          <w:cantSplit/>
        </w:trPr>
        <w:tc>
          <w:tcPr>
            <w:tcW w:w="2978" w:type="dxa"/>
            <w:shd w:val="clear" w:color="auto" w:fill="FFFFFF"/>
            <w:tcMar>
              <w:top w:w="0" w:type="dxa"/>
              <w:left w:w="0" w:type="dxa"/>
              <w:bottom w:w="0" w:type="dxa"/>
              <w:right w:w="0" w:type="dxa"/>
            </w:tcMar>
            <w:vAlign w:val="center"/>
          </w:tcPr>
          <w:p w14:paraId="290027A9" w14:textId="77777777" w:rsidR="003A77EB" w:rsidRPr="00FC307C" w:rsidRDefault="003A77EB" w:rsidP="00D80A51">
            <w:pPr>
              <w:spacing w:before="20" w:after="300"/>
              <w:ind w:left="98" w:right="300" w:firstLine="2"/>
              <w:rPr>
                <w:color w:val="000000"/>
                <w:sz w:val="20"/>
                <w:szCs w:val="20"/>
              </w:rPr>
            </w:pPr>
            <w:r w:rsidRPr="00FC307C">
              <w:rPr>
                <w:color w:val="000000"/>
                <w:sz w:val="20"/>
                <w:szCs w:val="20"/>
              </w:rPr>
              <w:t>Lizard Identity (id)</w:t>
            </w:r>
          </w:p>
        </w:tc>
        <w:tc>
          <w:tcPr>
            <w:tcW w:w="1445" w:type="dxa"/>
            <w:shd w:val="clear" w:color="auto" w:fill="FFFFFF"/>
            <w:tcMar>
              <w:top w:w="0" w:type="dxa"/>
              <w:left w:w="0" w:type="dxa"/>
              <w:bottom w:w="0" w:type="dxa"/>
              <w:right w:w="0" w:type="dxa"/>
            </w:tcMar>
            <w:vAlign w:val="center"/>
          </w:tcPr>
          <w:p w14:paraId="05FE4F2C" w14:textId="49101386"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082FF71F" w14:textId="03AE195F" w:rsidR="003A77EB" w:rsidRPr="00FC307C" w:rsidRDefault="003A77EB" w:rsidP="00D80A51">
            <w:pPr>
              <w:spacing w:before="20" w:after="300"/>
              <w:ind w:left="300" w:right="300"/>
              <w:jc w:val="center"/>
              <w:rPr>
                <w:color w:val="000000"/>
                <w:sz w:val="20"/>
                <w:szCs w:val="20"/>
              </w:rPr>
            </w:pPr>
          </w:p>
        </w:tc>
        <w:tc>
          <w:tcPr>
            <w:tcW w:w="1445" w:type="dxa"/>
            <w:shd w:val="clear" w:color="auto" w:fill="FFFFFF"/>
            <w:tcMar>
              <w:top w:w="0" w:type="dxa"/>
              <w:left w:w="0" w:type="dxa"/>
              <w:bottom w:w="0" w:type="dxa"/>
              <w:right w:w="0" w:type="dxa"/>
            </w:tcMar>
            <w:vAlign w:val="center"/>
          </w:tcPr>
          <w:p w14:paraId="33281337" w14:textId="6C4A911E" w:rsidR="003A77EB" w:rsidRPr="00FC307C" w:rsidRDefault="003A77EB" w:rsidP="00D80A51">
            <w:pPr>
              <w:spacing w:before="20" w:after="300"/>
              <w:ind w:left="300" w:right="300"/>
              <w:jc w:val="center"/>
              <w:rPr>
                <w:color w:val="000000"/>
                <w:sz w:val="20"/>
                <w:szCs w:val="20"/>
              </w:rPr>
            </w:pPr>
          </w:p>
        </w:tc>
      </w:tr>
      <w:tr w:rsidR="003A77EB" w:rsidRPr="0034632C" w14:paraId="28ACAE84" w14:textId="77777777" w:rsidTr="00D80A51">
        <w:trPr>
          <w:cantSplit/>
        </w:trPr>
        <w:tc>
          <w:tcPr>
            <w:tcW w:w="2978" w:type="dxa"/>
            <w:shd w:val="clear" w:color="auto" w:fill="FFFFFF"/>
            <w:tcMar>
              <w:top w:w="0" w:type="dxa"/>
              <w:left w:w="0" w:type="dxa"/>
              <w:bottom w:w="0" w:type="dxa"/>
              <w:right w:w="0" w:type="dxa"/>
            </w:tcMar>
            <w:vAlign w:val="center"/>
          </w:tcPr>
          <w:p w14:paraId="7DF4B00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2F1214E0" w14:textId="62839913" w:rsidR="003A77EB" w:rsidRPr="0034632C" w:rsidRDefault="00994487" w:rsidP="00D80A51">
            <w:pPr>
              <w:spacing w:before="20" w:after="300"/>
              <w:ind w:left="300" w:right="300"/>
              <w:jc w:val="center"/>
              <w:rPr>
                <w:b/>
                <w:bCs/>
                <w:color w:val="000000"/>
                <w:sz w:val="20"/>
                <w:szCs w:val="20"/>
              </w:rPr>
            </w:pPr>
            <w:r>
              <w:rPr>
                <w:b/>
                <w:bCs/>
                <w:color w:val="000000"/>
                <w:sz w:val="20"/>
                <w:szCs w:val="20"/>
              </w:rPr>
              <w:t>0.18</w:t>
            </w:r>
          </w:p>
        </w:tc>
        <w:tc>
          <w:tcPr>
            <w:tcW w:w="1445" w:type="dxa"/>
            <w:shd w:val="clear" w:color="auto" w:fill="FFFFFF"/>
            <w:tcMar>
              <w:top w:w="0" w:type="dxa"/>
              <w:left w:w="0" w:type="dxa"/>
              <w:bottom w:w="0" w:type="dxa"/>
              <w:right w:w="0" w:type="dxa"/>
            </w:tcMar>
            <w:vAlign w:val="center"/>
          </w:tcPr>
          <w:p w14:paraId="63B7937D" w14:textId="79DA1C15"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14A21281" w14:textId="7F88211F"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26</w:t>
            </w:r>
          </w:p>
        </w:tc>
      </w:tr>
      <w:tr w:rsidR="003A77EB" w:rsidRPr="0034632C" w14:paraId="24EB9872" w14:textId="77777777" w:rsidTr="00D80A51">
        <w:trPr>
          <w:cantSplit/>
        </w:trPr>
        <w:tc>
          <w:tcPr>
            <w:tcW w:w="2978" w:type="dxa"/>
            <w:shd w:val="clear" w:color="auto" w:fill="FFFFFF"/>
            <w:tcMar>
              <w:top w:w="0" w:type="dxa"/>
              <w:left w:w="0" w:type="dxa"/>
              <w:bottom w:w="0" w:type="dxa"/>
              <w:right w:w="0" w:type="dxa"/>
            </w:tcMar>
            <w:vAlign w:val="center"/>
          </w:tcPr>
          <w:p w14:paraId="03AFB4A8"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Slope</w:t>
            </w:r>
          </w:p>
        </w:tc>
        <w:tc>
          <w:tcPr>
            <w:tcW w:w="1445" w:type="dxa"/>
            <w:shd w:val="clear" w:color="auto" w:fill="FFFFFF"/>
            <w:tcMar>
              <w:top w:w="0" w:type="dxa"/>
              <w:left w:w="0" w:type="dxa"/>
              <w:bottom w:w="0" w:type="dxa"/>
              <w:right w:w="0" w:type="dxa"/>
            </w:tcMar>
            <w:vAlign w:val="center"/>
          </w:tcPr>
          <w:p w14:paraId="06B23513" w14:textId="7B66C68C"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11</w:t>
            </w:r>
          </w:p>
        </w:tc>
        <w:tc>
          <w:tcPr>
            <w:tcW w:w="1445" w:type="dxa"/>
            <w:shd w:val="clear" w:color="auto" w:fill="FFFFFF"/>
            <w:tcMar>
              <w:top w:w="0" w:type="dxa"/>
              <w:left w:w="0" w:type="dxa"/>
              <w:bottom w:w="0" w:type="dxa"/>
              <w:right w:w="0" w:type="dxa"/>
            </w:tcMar>
            <w:vAlign w:val="center"/>
          </w:tcPr>
          <w:p w14:paraId="7DAADB89" w14:textId="754941D8"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01</w:t>
            </w:r>
          </w:p>
        </w:tc>
        <w:tc>
          <w:tcPr>
            <w:tcW w:w="1445" w:type="dxa"/>
            <w:shd w:val="clear" w:color="auto" w:fill="FFFFFF"/>
            <w:tcMar>
              <w:top w:w="0" w:type="dxa"/>
              <w:left w:w="0" w:type="dxa"/>
              <w:bottom w:w="0" w:type="dxa"/>
              <w:right w:w="0" w:type="dxa"/>
            </w:tcMar>
            <w:vAlign w:val="center"/>
          </w:tcPr>
          <w:p w14:paraId="1EB51B78" w14:textId="53F7E9DB" w:rsidR="003A77EB" w:rsidRPr="0034632C" w:rsidRDefault="003A77EB" w:rsidP="00D80A51">
            <w:pPr>
              <w:spacing w:before="20" w:after="300"/>
              <w:ind w:left="300" w:right="300"/>
              <w:jc w:val="center"/>
              <w:rPr>
                <w:b/>
                <w:bCs/>
                <w:color w:val="000000"/>
                <w:sz w:val="20"/>
                <w:szCs w:val="20"/>
              </w:rPr>
            </w:pPr>
            <w:r>
              <w:rPr>
                <w:b/>
                <w:bCs/>
                <w:color w:val="000000"/>
                <w:sz w:val="20"/>
                <w:szCs w:val="20"/>
              </w:rPr>
              <w:t>0.</w:t>
            </w:r>
            <w:r w:rsidR="00994487">
              <w:rPr>
                <w:b/>
                <w:bCs/>
                <w:color w:val="000000"/>
                <w:sz w:val="20"/>
                <w:szCs w:val="20"/>
              </w:rPr>
              <w:t>23</w:t>
            </w:r>
          </w:p>
        </w:tc>
      </w:tr>
      <w:tr w:rsidR="003A77EB" w:rsidRPr="0034632C" w14:paraId="39134CA1" w14:textId="77777777" w:rsidTr="00D80A51">
        <w:trPr>
          <w:cantSplit/>
        </w:trPr>
        <w:tc>
          <w:tcPr>
            <w:tcW w:w="2978" w:type="dxa"/>
            <w:shd w:val="clear" w:color="auto" w:fill="FFFFFF"/>
            <w:tcMar>
              <w:top w:w="0" w:type="dxa"/>
              <w:left w:w="0" w:type="dxa"/>
              <w:bottom w:w="0" w:type="dxa"/>
              <w:right w:w="0" w:type="dxa"/>
            </w:tcMar>
            <w:vAlign w:val="center"/>
          </w:tcPr>
          <w:p w14:paraId="7D441CAF" w14:textId="77777777" w:rsidR="003A77EB" w:rsidRPr="0034632C" w:rsidRDefault="003A77EB" w:rsidP="00D80A51">
            <w:pPr>
              <w:spacing w:before="20" w:after="300"/>
              <w:ind w:left="98" w:right="300" w:firstLine="2"/>
              <w:rPr>
                <w:color w:val="000000"/>
                <w:sz w:val="20"/>
                <w:szCs w:val="20"/>
              </w:rPr>
            </w:pPr>
            <w:r w:rsidRPr="0034632C">
              <w:rPr>
                <w:color w:val="000000"/>
                <w:sz w:val="20"/>
                <w:szCs w:val="20"/>
              </w:rPr>
              <w:t>Sampling Session (day)</w:t>
            </w:r>
          </w:p>
        </w:tc>
        <w:tc>
          <w:tcPr>
            <w:tcW w:w="1445" w:type="dxa"/>
            <w:shd w:val="clear" w:color="auto" w:fill="FFFFFF"/>
            <w:tcMar>
              <w:top w:w="0" w:type="dxa"/>
              <w:left w:w="0" w:type="dxa"/>
              <w:bottom w:w="0" w:type="dxa"/>
              <w:right w:w="0" w:type="dxa"/>
            </w:tcMar>
            <w:vAlign w:val="center"/>
          </w:tcPr>
          <w:p w14:paraId="390D6C85"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53090966" w14:textId="77777777" w:rsidR="003A77EB" w:rsidRPr="0034632C" w:rsidRDefault="003A77EB" w:rsidP="00D80A51">
            <w:pPr>
              <w:spacing w:before="20" w:after="300"/>
              <w:ind w:left="300" w:right="300"/>
              <w:jc w:val="center"/>
              <w:rPr>
                <w:b/>
                <w:bCs/>
                <w:color w:val="000000"/>
                <w:sz w:val="20"/>
                <w:szCs w:val="20"/>
              </w:rPr>
            </w:pPr>
          </w:p>
        </w:tc>
        <w:tc>
          <w:tcPr>
            <w:tcW w:w="1445" w:type="dxa"/>
            <w:shd w:val="clear" w:color="auto" w:fill="FFFFFF"/>
            <w:tcMar>
              <w:top w:w="0" w:type="dxa"/>
              <w:left w:w="0" w:type="dxa"/>
              <w:bottom w:w="0" w:type="dxa"/>
              <w:right w:w="0" w:type="dxa"/>
            </w:tcMar>
            <w:vAlign w:val="center"/>
          </w:tcPr>
          <w:p w14:paraId="1CBA7B27" w14:textId="77777777" w:rsidR="003A77EB" w:rsidRPr="0034632C" w:rsidRDefault="003A77EB" w:rsidP="00D80A51">
            <w:pPr>
              <w:spacing w:before="20" w:after="300"/>
              <w:ind w:left="300" w:right="300"/>
              <w:jc w:val="center"/>
              <w:rPr>
                <w:b/>
                <w:bCs/>
                <w:color w:val="000000"/>
                <w:sz w:val="20"/>
                <w:szCs w:val="20"/>
              </w:rPr>
            </w:pPr>
          </w:p>
        </w:tc>
      </w:tr>
      <w:tr w:rsidR="003A77EB" w:rsidRPr="0034632C" w14:paraId="743F254D" w14:textId="77777777" w:rsidTr="00D80A51">
        <w:trPr>
          <w:cantSplit/>
        </w:trPr>
        <w:tc>
          <w:tcPr>
            <w:tcW w:w="2978" w:type="dxa"/>
            <w:shd w:val="clear" w:color="auto" w:fill="FFFFFF"/>
            <w:tcMar>
              <w:top w:w="0" w:type="dxa"/>
              <w:left w:w="0" w:type="dxa"/>
              <w:bottom w:w="0" w:type="dxa"/>
              <w:right w:w="0" w:type="dxa"/>
            </w:tcMar>
            <w:vAlign w:val="center"/>
          </w:tcPr>
          <w:p w14:paraId="346F7E93"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Intercept</w:t>
            </w:r>
          </w:p>
        </w:tc>
        <w:tc>
          <w:tcPr>
            <w:tcW w:w="1445" w:type="dxa"/>
            <w:shd w:val="clear" w:color="auto" w:fill="FFFFFF"/>
            <w:tcMar>
              <w:top w:w="0" w:type="dxa"/>
              <w:left w:w="0" w:type="dxa"/>
              <w:bottom w:w="0" w:type="dxa"/>
              <w:right w:w="0" w:type="dxa"/>
            </w:tcMar>
            <w:vAlign w:val="center"/>
          </w:tcPr>
          <w:p w14:paraId="3457AF2F" w14:textId="1476A41A"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0.2</w:t>
            </w:r>
            <w:r w:rsidR="00FC307C">
              <w:rPr>
                <w:b/>
                <w:bCs/>
                <w:color w:val="000000"/>
                <w:sz w:val="20"/>
                <w:szCs w:val="20"/>
              </w:rPr>
              <w:t>2</w:t>
            </w:r>
          </w:p>
        </w:tc>
        <w:tc>
          <w:tcPr>
            <w:tcW w:w="1445" w:type="dxa"/>
            <w:shd w:val="clear" w:color="auto" w:fill="FFFFFF"/>
            <w:tcMar>
              <w:top w:w="0" w:type="dxa"/>
              <w:left w:w="0" w:type="dxa"/>
              <w:bottom w:w="0" w:type="dxa"/>
              <w:right w:w="0" w:type="dxa"/>
            </w:tcMar>
            <w:vAlign w:val="center"/>
          </w:tcPr>
          <w:p w14:paraId="22E8797D" w14:textId="1BC9F6DE"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13</w:t>
            </w:r>
          </w:p>
        </w:tc>
        <w:tc>
          <w:tcPr>
            <w:tcW w:w="1445" w:type="dxa"/>
            <w:shd w:val="clear" w:color="auto" w:fill="FFFFFF"/>
            <w:tcMar>
              <w:top w:w="0" w:type="dxa"/>
              <w:left w:w="0" w:type="dxa"/>
              <w:bottom w:w="0" w:type="dxa"/>
              <w:right w:w="0" w:type="dxa"/>
            </w:tcMar>
            <w:vAlign w:val="center"/>
          </w:tcPr>
          <w:p w14:paraId="4B897AF7" w14:textId="1777DC49" w:rsidR="003A77EB" w:rsidRPr="0034632C" w:rsidRDefault="003A77EB" w:rsidP="00D80A51">
            <w:pPr>
              <w:spacing w:before="20" w:after="300"/>
              <w:ind w:left="300" w:right="300"/>
              <w:jc w:val="center"/>
              <w:rPr>
                <w:b/>
                <w:bCs/>
                <w:color w:val="000000"/>
                <w:sz w:val="20"/>
                <w:szCs w:val="20"/>
              </w:rPr>
            </w:pPr>
            <w:r w:rsidRPr="00835796">
              <w:rPr>
                <w:b/>
                <w:bCs/>
                <w:color w:val="000000"/>
                <w:sz w:val="20"/>
                <w:szCs w:val="20"/>
              </w:rPr>
              <w:t>0.</w:t>
            </w:r>
            <w:r w:rsidR="00FC307C">
              <w:rPr>
                <w:b/>
                <w:bCs/>
                <w:color w:val="000000"/>
                <w:sz w:val="20"/>
                <w:szCs w:val="20"/>
              </w:rPr>
              <w:t>35</w:t>
            </w:r>
          </w:p>
        </w:tc>
      </w:tr>
      <w:tr w:rsidR="003A77EB" w:rsidRPr="0034632C" w14:paraId="0E98B931" w14:textId="77777777" w:rsidTr="00D80A51">
        <w:trPr>
          <w:cantSplit/>
        </w:trPr>
        <w:tc>
          <w:tcPr>
            <w:tcW w:w="2978" w:type="dxa"/>
            <w:shd w:val="clear" w:color="auto" w:fill="FFFFFF"/>
            <w:tcMar>
              <w:top w:w="0" w:type="dxa"/>
              <w:left w:w="0" w:type="dxa"/>
              <w:bottom w:w="0" w:type="dxa"/>
              <w:right w:w="0" w:type="dxa"/>
            </w:tcMar>
            <w:vAlign w:val="center"/>
          </w:tcPr>
          <w:p w14:paraId="3586F76E" w14:textId="77777777" w:rsidR="003A77EB" w:rsidRPr="0034632C" w:rsidRDefault="003A77EB" w:rsidP="00D80A51">
            <w:pPr>
              <w:spacing w:before="20" w:after="300"/>
              <w:ind w:left="98" w:right="300" w:firstLine="2"/>
              <w:rPr>
                <w:sz w:val="20"/>
                <w:szCs w:val="20"/>
              </w:rPr>
            </w:pPr>
            <w:r w:rsidRPr="0034632C">
              <w:rPr>
                <w:color w:val="000000"/>
                <w:sz w:val="20"/>
                <w:szCs w:val="20"/>
              </w:rPr>
              <w:t>Residuals</w:t>
            </w:r>
          </w:p>
        </w:tc>
        <w:tc>
          <w:tcPr>
            <w:tcW w:w="1445" w:type="dxa"/>
            <w:shd w:val="clear" w:color="auto" w:fill="FFFFFF"/>
            <w:tcMar>
              <w:top w:w="0" w:type="dxa"/>
              <w:left w:w="0" w:type="dxa"/>
              <w:bottom w:w="0" w:type="dxa"/>
              <w:right w:w="0" w:type="dxa"/>
            </w:tcMar>
            <w:vAlign w:val="center"/>
          </w:tcPr>
          <w:p w14:paraId="15CF0590"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2152D8B" w14:textId="77777777" w:rsidR="003A77EB" w:rsidRPr="0034632C" w:rsidRDefault="003A77EB" w:rsidP="00D80A51">
            <w:pPr>
              <w:spacing w:before="20" w:after="300"/>
              <w:ind w:left="300" w:right="300"/>
              <w:jc w:val="center"/>
              <w:rPr>
                <w:b/>
                <w:bCs/>
                <w:sz w:val="20"/>
                <w:szCs w:val="20"/>
              </w:rPr>
            </w:pPr>
          </w:p>
        </w:tc>
        <w:tc>
          <w:tcPr>
            <w:tcW w:w="1445" w:type="dxa"/>
            <w:shd w:val="clear" w:color="auto" w:fill="FFFFFF"/>
            <w:tcMar>
              <w:top w:w="0" w:type="dxa"/>
              <w:left w:w="0" w:type="dxa"/>
              <w:bottom w:w="0" w:type="dxa"/>
              <w:right w:w="0" w:type="dxa"/>
            </w:tcMar>
            <w:vAlign w:val="center"/>
          </w:tcPr>
          <w:p w14:paraId="41810B3B" w14:textId="77777777" w:rsidR="003A77EB" w:rsidRPr="0034632C" w:rsidRDefault="003A77EB" w:rsidP="00D80A51">
            <w:pPr>
              <w:spacing w:before="20" w:after="300"/>
              <w:ind w:left="300" w:right="300"/>
              <w:jc w:val="center"/>
              <w:rPr>
                <w:b/>
                <w:bCs/>
                <w:sz w:val="20"/>
                <w:szCs w:val="20"/>
              </w:rPr>
            </w:pPr>
          </w:p>
        </w:tc>
      </w:tr>
      <w:tr w:rsidR="003A77EB" w:rsidRPr="0034632C" w14:paraId="3F47A7AE" w14:textId="77777777" w:rsidTr="00D80A51">
        <w:trPr>
          <w:cantSplit/>
        </w:trPr>
        <w:tc>
          <w:tcPr>
            <w:tcW w:w="2978" w:type="dxa"/>
            <w:shd w:val="clear" w:color="auto" w:fill="FFFFFF"/>
            <w:tcMar>
              <w:top w:w="0" w:type="dxa"/>
              <w:left w:w="0" w:type="dxa"/>
              <w:bottom w:w="0" w:type="dxa"/>
              <w:right w:w="0" w:type="dxa"/>
            </w:tcMar>
            <w:vAlign w:val="center"/>
          </w:tcPr>
          <w:p w14:paraId="14054FB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Sigma_Intercept</w:t>
            </w:r>
          </w:p>
        </w:tc>
        <w:tc>
          <w:tcPr>
            <w:tcW w:w="1445" w:type="dxa"/>
            <w:shd w:val="clear" w:color="auto" w:fill="FFFFFF"/>
            <w:tcMar>
              <w:top w:w="0" w:type="dxa"/>
              <w:left w:w="0" w:type="dxa"/>
              <w:bottom w:w="0" w:type="dxa"/>
              <w:right w:w="0" w:type="dxa"/>
            </w:tcMar>
            <w:vAlign w:val="center"/>
          </w:tcPr>
          <w:p w14:paraId="2ACFDAD3" w14:textId="1DC36870" w:rsidR="003A77EB" w:rsidRPr="0034632C" w:rsidRDefault="003A77EB" w:rsidP="00D80A51">
            <w:pPr>
              <w:spacing w:before="20" w:after="300"/>
              <w:ind w:left="300" w:right="300"/>
              <w:jc w:val="center"/>
              <w:rPr>
                <w:b/>
                <w:bCs/>
                <w:sz w:val="20"/>
                <w:szCs w:val="20"/>
              </w:rPr>
            </w:pPr>
            <w:r w:rsidRPr="003F3E13">
              <w:rPr>
                <w:b/>
                <w:bCs/>
                <w:sz w:val="20"/>
                <w:szCs w:val="20"/>
              </w:rPr>
              <w:t>-1.6</w:t>
            </w:r>
            <w:r>
              <w:rPr>
                <w:b/>
                <w:bCs/>
                <w:sz w:val="20"/>
                <w:szCs w:val="20"/>
              </w:rPr>
              <w:t>7</w:t>
            </w:r>
          </w:p>
        </w:tc>
        <w:tc>
          <w:tcPr>
            <w:tcW w:w="1445" w:type="dxa"/>
            <w:shd w:val="clear" w:color="auto" w:fill="FFFFFF"/>
            <w:tcMar>
              <w:top w:w="0" w:type="dxa"/>
              <w:left w:w="0" w:type="dxa"/>
              <w:bottom w:w="0" w:type="dxa"/>
              <w:right w:w="0" w:type="dxa"/>
            </w:tcMar>
            <w:vAlign w:val="center"/>
          </w:tcPr>
          <w:p w14:paraId="030AA51A" w14:textId="086BCF9B"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2.01</w:t>
            </w:r>
          </w:p>
        </w:tc>
        <w:tc>
          <w:tcPr>
            <w:tcW w:w="1445" w:type="dxa"/>
            <w:shd w:val="clear" w:color="auto" w:fill="FFFFFF"/>
            <w:tcMar>
              <w:top w:w="0" w:type="dxa"/>
              <w:left w:w="0" w:type="dxa"/>
              <w:bottom w:w="0" w:type="dxa"/>
              <w:right w:w="0" w:type="dxa"/>
            </w:tcMar>
            <w:vAlign w:val="center"/>
          </w:tcPr>
          <w:p w14:paraId="4A6C7EC2" w14:textId="5433004F" w:rsidR="003A77EB" w:rsidRPr="0034632C" w:rsidRDefault="003A77EB" w:rsidP="00D80A51">
            <w:pPr>
              <w:spacing w:before="20" w:after="300"/>
              <w:ind w:left="300" w:right="300"/>
              <w:jc w:val="center"/>
              <w:rPr>
                <w:b/>
                <w:bCs/>
                <w:sz w:val="20"/>
                <w:szCs w:val="20"/>
              </w:rPr>
            </w:pPr>
            <w:r w:rsidRPr="003F3E13">
              <w:rPr>
                <w:b/>
                <w:bCs/>
                <w:sz w:val="20"/>
                <w:szCs w:val="20"/>
              </w:rPr>
              <w:t>-1.</w:t>
            </w:r>
            <w:r w:rsidR="00FC307C">
              <w:rPr>
                <w:b/>
                <w:bCs/>
                <w:sz w:val="20"/>
                <w:szCs w:val="20"/>
              </w:rPr>
              <w:t>39</w:t>
            </w:r>
          </w:p>
        </w:tc>
      </w:tr>
      <w:tr w:rsidR="003A77EB" w:rsidRPr="0034632C" w14:paraId="27E98F6F" w14:textId="77777777" w:rsidTr="00D80A51">
        <w:trPr>
          <w:cantSplit/>
        </w:trPr>
        <w:tc>
          <w:tcPr>
            <w:tcW w:w="2978" w:type="dxa"/>
            <w:shd w:val="clear" w:color="auto" w:fill="FFFFFF"/>
            <w:tcMar>
              <w:top w:w="0" w:type="dxa"/>
              <w:left w:w="0" w:type="dxa"/>
              <w:bottom w:w="0" w:type="dxa"/>
              <w:right w:w="0" w:type="dxa"/>
            </w:tcMar>
            <w:vAlign w:val="center"/>
          </w:tcPr>
          <w:p w14:paraId="3AF88877" w14:textId="77777777" w:rsidR="003A77EB" w:rsidRPr="005106C6" w:rsidRDefault="003A77EB" w:rsidP="00D80A51">
            <w:pPr>
              <w:spacing w:before="20" w:after="300"/>
              <w:ind w:left="98" w:right="300" w:firstLine="2"/>
              <w:jc w:val="center"/>
              <w:rPr>
                <w:b/>
                <w:bCs/>
                <w:color w:val="000000"/>
                <w:sz w:val="20"/>
                <w:szCs w:val="20"/>
              </w:rPr>
            </w:pPr>
            <w:r w:rsidRPr="005106C6">
              <w:rPr>
                <w:b/>
                <w:bCs/>
                <w:color w:val="000000"/>
                <w:sz w:val="20"/>
                <w:szCs w:val="20"/>
              </w:rPr>
              <w:t>Sigma_logMass</w:t>
            </w:r>
          </w:p>
        </w:tc>
        <w:tc>
          <w:tcPr>
            <w:tcW w:w="1445" w:type="dxa"/>
            <w:shd w:val="clear" w:color="auto" w:fill="FFFFFF"/>
            <w:tcMar>
              <w:top w:w="0" w:type="dxa"/>
              <w:left w:w="0" w:type="dxa"/>
              <w:bottom w:w="0" w:type="dxa"/>
              <w:right w:w="0" w:type="dxa"/>
            </w:tcMar>
            <w:vAlign w:val="center"/>
          </w:tcPr>
          <w:p w14:paraId="6B98174B" w14:textId="3E45D974" w:rsidR="003A77EB" w:rsidRPr="0034632C" w:rsidRDefault="003A77EB" w:rsidP="00D80A51">
            <w:pPr>
              <w:spacing w:before="20" w:after="300"/>
              <w:ind w:left="300" w:right="300"/>
              <w:jc w:val="center"/>
              <w:rPr>
                <w:b/>
                <w:bCs/>
                <w:sz w:val="20"/>
                <w:szCs w:val="20"/>
              </w:rPr>
            </w:pPr>
            <w:r w:rsidRPr="003F3E13">
              <w:rPr>
                <w:b/>
                <w:bCs/>
                <w:sz w:val="20"/>
                <w:szCs w:val="20"/>
              </w:rPr>
              <w:t>-1.</w:t>
            </w:r>
            <w:r>
              <w:rPr>
                <w:b/>
                <w:bCs/>
                <w:sz w:val="20"/>
                <w:szCs w:val="20"/>
              </w:rPr>
              <w:t>51</w:t>
            </w:r>
          </w:p>
        </w:tc>
        <w:tc>
          <w:tcPr>
            <w:tcW w:w="1445" w:type="dxa"/>
            <w:shd w:val="clear" w:color="auto" w:fill="FFFFFF"/>
            <w:tcMar>
              <w:top w:w="0" w:type="dxa"/>
              <w:left w:w="0" w:type="dxa"/>
              <w:bottom w:w="0" w:type="dxa"/>
              <w:right w:w="0" w:type="dxa"/>
            </w:tcMar>
            <w:vAlign w:val="center"/>
          </w:tcPr>
          <w:p w14:paraId="44C27ED3" w14:textId="74AB33A7" w:rsidR="003A77EB" w:rsidRPr="0034632C" w:rsidRDefault="003A77EB" w:rsidP="00D80A51">
            <w:pPr>
              <w:spacing w:before="20" w:after="300"/>
              <w:ind w:left="300" w:right="300"/>
              <w:jc w:val="center"/>
              <w:rPr>
                <w:b/>
                <w:bCs/>
                <w:sz w:val="20"/>
                <w:szCs w:val="20"/>
              </w:rPr>
            </w:pPr>
            <w:r w:rsidRPr="003F3E13">
              <w:rPr>
                <w:b/>
                <w:bCs/>
                <w:sz w:val="20"/>
                <w:szCs w:val="20"/>
              </w:rPr>
              <w:t>-</w:t>
            </w:r>
            <w:r>
              <w:rPr>
                <w:b/>
                <w:bCs/>
                <w:sz w:val="20"/>
                <w:szCs w:val="20"/>
              </w:rPr>
              <w:t>2.35</w:t>
            </w:r>
          </w:p>
        </w:tc>
        <w:tc>
          <w:tcPr>
            <w:tcW w:w="1445" w:type="dxa"/>
            <w:shd w:val="clear" w:color="auto" w:fill="FFFFFF"/>
            <w:tcMar>
              <w:top w:w="0" w:type="dxa"/>
              <w:left w:w="0" w:type="dxa"/>
              <w:bottom w:w="0" w:type="dxa"/>
              <w:right w:w="0" w:type="dxa"/>
            </w:tcMar>
            <w:vAlign w:val="center"/>
          </w:tcPr>
          <w:p w14:paraId="748831C0" w14:textId="12B00B31" w:rsidR="003A77EB" w:rsidRPr="0034632C" w:rsidRDefault="003A77EB" w:rsidP="00D80A51">
            <w:pPr>
              <w:spacing w:before="20" w:after="300"/>
              <w:ind w:left="300" w:right="300"/>
              <w:jc w:val="center"/>
              <w:rPr>
                <w:b/>
                <w:bCs/>
                <w:sz w:val="20"/>
                <w:szCs w:val="20"/>
              </w:rPr>
            </w:pPr>
            <w:r w:rsidRPr="003F3E13">
              <w:rPr>
                <w:b/>
                <w:bCs/>
                <w:sz w:val="20"/>
                <w:szCs w:val="20"/>
              </w:rPr>
              <w:t>-</w:t>
            </w:r>
            <w:r w:rsidR="00FC307C">
              <w:rPr>
                <w:b/>
                <w:bCs/>
                <w:sz w:val="20"/>
                <w:szCs w:val="20"/>
              </w:rPr>
              <w:t>0.53</w:t>
            </w:r>
          </w:p>
        </w:tc>
      </w:tr>
      <w:tr w:rsidR="003A77EB" w:rsidRPr="0034632C" w14:paraId="6395E84A" w14:textId="77777777" w:rsidTr="00D80A51">
        <w:trPr>
          <w:cantSplit/>
        </w:trPr>
        <w:tc>
          <w:tcPr>
            <w:tcW w:w="2978" w:type="dxa"/>
            <w:tcBorders>
              <w:bottom w:val="single" w:sz="4" w:space="0" w:color="auto"/>
            </w:tcBorders>
            <w:shd w:val="clear" w:color="auto" w:fill="FFFFFF"/>
            <w:tcMar>
              <w:top w:w="0" w:type="dxa"/>
              <w:left w:w="0" w:type="dxa"/>
              <w:bottom w:w="0" w:type="dxa"/>
              <w:right w:w="0" w:type="dxa"/>
            </w:tcMar>
            <w:vAlign w:val="center"/>
          </w:tcPr>
          <w:p w14:paraId="46305264" w14:textId="77777777" w:rsidR="003A77EB" w:rsidRPr="00FC307C" w:rsidRDefault="003A77EB" w:rsidP="00D80A51">
            <w:pPr>
              <w:spacing w:before="20" w:after="300"/>
              <w:ind w:left="98" w:right="300" w:firstLine="2"/>
              <w:jc w:val="center"/>
              <w:rPr>
                <w:color w:val="000000"/>
                <w:sz w:val="20"/>
                <w:szCs w:val="20"/>
              </w:rPr>
            </w:pPr>
            <w:proofErr w:type="spellStart"/>
            <w:r w:rsidRPr="00FC307C">
              <w:rPr>
                <w:color w:val="000000"/>
                <w:sz w:val="20"/>
                <w:szCs w:val="20"/>
              </w:rPr>
              <w:t>Sigma_ztime</w:t>
            </w:r>
            <w:proofErr w:type="spellEnd"/>
          </w:p>
        </w:tc>
        <w:tc>
          <w:tcPr>
            <w:tcW w:w="1445" w:type="dxa"/>
            <w:tcBorders>
              <w:bottom w:val="single" w:sz="4" w:space="0" w:color="auto"/>
            </w:tcBorders>
            <w:shd w:val="clear" w:color="auto" w:fill="FFFFFF"/>
            <w:tcMar>
              <w:top w:w="0" w:type="dxa"/>
              <w:left w:w="0" w:type="dxa"/>
              <w:bottom w:w="0" w:type="dxa"/>
              <w:right w:w="0" w:type="dxa"/>
            </w:tcMar>
            <w:vAlign w:val="center"/>
          </w:tcPr>
          <w:p w14:paraId="46D5A197" w14:textId="09251D27" w:rsidR="003A77EB" w:rsidRPr="00FC307C" w:rsidRDefault="003A77EB" w:rsidP="00D80A51">
            <w:pPr>
              <w:spacing w:before="20" w:after="300"/>
              <w:ind w:left="300" w:right="300"/>
              <w:jc w:val="center"/>
              <w:rPr>
                <w:sz w:val="20"/>
                <w:szCs w:val="20"/>
              </w:rPr>
            </w:pPr>
            <w:r w:rsidRPr="00FC307C">
              <w:rPr>
                <w:sz w:val="20"/>
                <w:szCs w:val="20"/>
              </w:rPr>
              <w:t>-0.11</w:t>
            </w:r>
          </w:p>
        </w:tc>
        <w:tc>
          <w:tcPr>
            <w:tcW w:w="1445" w:type="dxa"/>
            <w:tcBorders>
              <w:bottom w:val="single" w:sz="4" w:space="0" w:color="auto"/>
            </w:tcBorders>
            <w:shd w:val="clear" w:color="auto" w:fill="FFFFFF"/>
            <w:tcMar>
              <w:top w:w="0" w:type="dxa"/>
              <w:left w:w="0" w:type="dxa"/>
              <w:bottom w:w="0" w:type="dxa"/>
              <w:right w:w="0" w:type="dxa"/>
            </w:tcMar>
            <w:vAlign w:val="center"/>
          </w:tcPr>
          <w:p w14:paraId="0CA500D7" w14:textId="702903C2" w:rsidR="003A77EB" w:rsidRPr="00FC307C" w:rsidRDefault="003A77EB" w:rsidP="00D80A51">
            <w:pPr>
              <w:spacing w:before="20" w:after="300"/>
              <w:ind w:left="300" w:right="300"/>
              <w:jc w:val="center"/>
              <w:rPr>
                <w:sz w:val="20"/>
                <w:szCs w:val="20"/>
              </w:rPr>
            </w:pPr>
            <w:r w:rsidRPr="00FC307C">
              <w:rPr>
                <w:sz w:val="20"/>
                <w:szCs w:val="20"/>
              </w:rPr>
              <w:t>-0.39</w:t>
            </w:r>
          </w:p>
        </w:tc>
        <w:tc>
          <w:tcPr>
            <w:tcW w:w="1445" w:type="dxa"/>
            <w:tcBorders>
              <w:bottom w:val="single" w:sz="4" w:space="0" w:color="auto"/>
            </w:tcBorders>
            <w:shd w:val="clear" w:color="auto" w:fill="FFFFFF"/>
            <w:tcMar>
              <w:top w:w="0" w:type="dxa"/>
              <w:left w:w="0" w:type="dxa"/>
              <w:bottom w:w="0" w:type="dxa"/>
              <w:right w:w="0" w:type="dxa"/>
            </w:tcMar>
            <w:vAlign w:val="center"/>
          </w:tcPr>
          <w:p w14:paraId="311DE98F" w14:textId="5BC7AD82" w:rsidR="003A77EB" w:rsidRPr="00FC307C" w:rsidRDefault="003A77EB" w:rsidP="00D80A51">
            <w:pPr>
              <w:spacing w:before="20" w:after="300"/>
              <w:ind w:left="300" w:right="300"/>
              <w:jc w:val="center"/>
              <w:rPr>
                <w:sz w:val="20"/>
                <w:szCs w:val="20"/>
              </w:rPr>
            </w:pPr>
            <w:r w:rsidRPr="00FC307C">
              <w:rPr>
                <w:sz w:val="20"/>
                <w:szCs w:val="20"/>
              </w:rPr>
              <w:t>0.15</w:t>
            </w:r>
          </w:p>
        </w:tc>
      </w:tr>
    </w:tbl>
    <w:p w14:paraId="7CD9A59F" w14:textId="77777777" w:rsidR="003A77EB" w:rsidRDefault="003A77EB" w:rsidP="003A77EB">
      <w:pPr>
        <w:contextualSpacing/>
      </w:pPr>
    </w:p>
    <w:p w14:paraId="31CEC8B0" w14:textId="77777777" w:rsidR="00726D53" w:rsidRDefault="00726D53" w:rsidP="00904580">
      <w:pPr>
        <w:contextualSpacing/>
        <w:rPr>
          <w:iCs/>
          <w:color w:val="000000" w:themeColor="text1"/>
          <w:shd w:val="clear" w:color="auto" w:fill="FFFFFF"/>
        </w:rPr>
      </w:pPr>
    </w:p>
    <w:p w14:paraId="48B81765" w14:textId="4913C62B" w:rsidR="00726D53" w:rsidRDefault="00726D53" w:rsidP="00904580">
      <w:pPr>
        <w:contextualSpacing/>
        <w:rPr>
          <w:iCs/>
          <w:color w:val="000000" w:themeColor="text1"/>
          <w:shd w:val="clear" w:color="auto" w:fill="FFFFFF"/>
        </w:rPr>
      </w:pPr>
    </w:p>
    <w:p w14:paraId="16A648E6" w14:textId="04475AE7" w:rsidR="003A77EB" w:rsidRDefault="003A77EB" w:rsidP="00904580">
      <w:pPr>
        <w:contextualSpacing/>
        <w:rPr>
          <w:iCs/>
          <w:color w:val="000000" w:themeColor="text1"/>
          <w:shd w:val="clear" w:color="auto" w:fill="FFFFFF"/>
        </w:rPr>
      </w:pPr>
    </w:p>
    <w:p w14:paraId="4076FE00" w14:textId="2FFB14AD" w:rsidR="003A77EB" w:rsidRDefault="003A77EB" w:rsidP="00904580">
      <w:pPr>
        <w:contextualSpacing/>
        <w:rPr>
          <w:iCs/>
          <w:color w:val="000000" w:themeColor="text1"/>
          <w:shd w:val="clear" w:color="auto" w:fill="FFFFFF"/>
        </w:rPr>
      </w:pPr>
    </w:p>
    <w:p w14:paraId="4E55000C" w14:textId="3E216377" w:rsidR="003A77EB" w:rsidRDefault="003A77EB" w:rsidP="00904580">
      <w:pPr>
        <w:contextualSpacing/>
        <w:rPr>
          <w:iCs/>
          <w:color w:val="000000" w:themeColor="text1"/>
          <w:shd w:val="clear" w:color="auto" w:fill="FFFFFF"/>
        </w:rPr>
      </w:pPr>
    </w:p>
    <w:p w14:paraId="21F1AB51" w14:textId="4F460928" w:rsidR="003A77EB" w:rsidRDefault="003A77EB" w:rsidP="00904580">
      <w:pPr>
        <w:contextualSpacing/>
        <w:rPr>
          <w:iCs/>
          <w:color w:val="000000" w:themeColor="text1"/>
          <w:shd w:val="clear" w:color="auto" w:fill="FFFFFF"/>
        </w:rPr>
      </w:pPr>
    </w:p>
    <w:p w14:paraId="4CDA2F5A" w14:textId="69577825" w:rsidR="003A77EB" w:rsidRDefault="003A77EB" w:rsidP="00904580">
      <w:pPr>
        <w:contextualSpacing/>
        <w:rPr>
          <w:iCs/>
          <w:color w:val="000000" w:themeColor="text1"/>
          <w:shd w:val="clear" w:color="auto" w:fill="FFFFFF"/>
        </w:rPr>
      </w:pPr>
    </w:p>
    <w:p w14:paraId="5BA90539" w14:textId="7E3A371E" w:rsidR="003A77EB" w:rsidRDefault="003A77EB" w:rsidP="00904580">
      <w:pPr>
        <w:contextualSpacing/>
        <w:rPr>
          <w:iCs/>
          <w:color w:val="000000" w:themeColor="text1"/>
          <w:shd w:val="clear" w:color="auto" w:fill="FFFFFF"/>
        </w:rPr>
      </w:pPr>
    </w:p>
    <w:p w14:paraId="1A616AD1" w14:textId="264BA394" w:rsidR="003A77EB" w:rsidRDefault="003A77EB" w:rsidP="00904580">
      <w:pPr>
        <w:contextualSpacing/>
        <w:rPr>
          <w:iCs/>
          <w:color w:val="000000" w:themeColor="text1"/>
          <w:shd w:val="clear" w:color="auto" w:fill="FFFFFF"/>
        </w:rPr>
      </w:pPr>
    </w:p>
    <w:p w14:paraId="3ECF1B77" w14:textId="2A5D6EA3" w:rsidR="003A77EB" w:rsidRDefault="003A77EB" w:rsidP="00904580">
      <w:pPr>
        <w:contextualSpacing/>
        <w:rPr>
          <w:iCs/>
          <w:color w:val="000000" w:themeColor="text1"/>
          <w:shd w:val="clear" w:color="auto" w:fill="FFFFFF"/>
        </w:rPr>
      </w:pPr>
    </w:p>
    <w:p w14:paraId="5D6A24DA" w14:textId="4C149D88" w:rsidR="003A77EB" w:rsidRDefault="003A77EB" w:rsidP="00904580">
      <w:pPr>
        <w:contextualSpacing/>
        <w:rPr>
          <w:iCs/>
          <w:color w:val="000000" w:themeColor="text1"/>
          <w:shd w:val="clear" w:color="auto" w:fill="FFFFFF"/>
        </w:rPr>
      </w:pPr>
    </w:p>
    <w:p w14:paraId="4DEC382E" w14:textId="7A342B60" w:rsidR="003A77EB" w:rsidRDefault="003A77EB" w:rsidP="00904580">
      <w:pPr>
        <w:contextualSpacing/>
        <w:rPr>
          <w:iCs/>
          <w:color w:val="000000" w:themeColor="text1"/>
          <w:shd w:val="clear" w:color="auto" w:fill="FFFFFF"/>
        </w:rPr>
      </w:pPr>
    </w:p>
    <w:p w14:paraId="3E710CF1" w14:textId="120A5830" w:rsidR="003A77EB" w:rsidRDefault="003A77EB" w:rsidP="00904580">
      <w:pPr>
        <w:contextualSpacing/>
        <w:rPr>
          <w:iCs/>
          <w:color w:val="000000" w:themeColor="text1"/>
          <w:shd w:val="clear" w:color="auto" w:fill="FFFFFF"/>
        </w:rPr>
      </w:pPr>
    </w:p>
    <w:p w14:paraId="31E5ECB9" w14:textId="5CB75364" w:rsidR="003A77EB" w:rsidRDefault="003A77EB" w:rsidP="00904580">
      <w:pPr>
        <w:contextualSpacing/>
        <w:rPr>
          <w:iCs/>
          <w:color w:val="000000" w:themeColor="text1"/>
          <w:shd w:val="clear" w:color="auto" w:fill="FFFFFF"/>
        </w:rPr>
      </w:pPr>
    </w:p>
    <w:p w14:paraId="00070989" w14:textId="290576F5" w:rsidR="003A77EB" w:rsidRDefault="003A77EB" w:rsidP="00904580">
      <w:pPr>
        <w:contextualSpacing/>
        <w:rPr>
          <w:iCs/>
          <w:color w:val="000000" w:themeColor="text1"/>
          <w:shd w:val="clear" w:color="auto" w:fill="FFFFFF"/>
        </w:rPr>
      </w:pPr>
    </w:p>
    <w:p w14:paraId="51B15298" w14:textId="08FD5AD1" w:rsidR="003A77EB" w:rsidRDefault="003A77EB" w:rsidP="00904580">
      <w:pPr>
        <w:contextualSpacing/>
        <w:rPr>
          <w:iCs/>
          <w:color w:val="000000" w:themeColor="text1"/>
          <w:shd w:val="clear" w:color="auto" w:fill="FFFFFF"/>
        </w:rPr>
      </w:pPr>
    </w:p>
    <w:p w14:paraId="7A91C808" w14:textId="45B3DF61" w:rsidR="003A77EB" w:rsidRDefault="003A77EB" w:rsidP="00904580">
      <w:pPr>
        <w:contextualSpacing/>
        <w:rPr>
          <w:iCs/>
          <w:color w:val="000000" w:themeColor="text1"/>
          <w:shd w:val="clear" w:color="auto" w:fill="FFFFFF"/>
        </w:rPr>
      </w:pPr>
    </w:p>
    <w:p w14:paraId="208D6B79" w14:textId="6C60D5A0" w:rsidR="003A77EB" w:rsidRDefault="003A77EB" w:rsidP="00904580">
      <w:pPr>
        <w:contextualSpacing/>
        <w:rPr>
          <w:iCs/>
          <w:color w:val="000000" w:themeColor="text1"/>
          <w:shd w:val="clear" w:color="auto" w:fill="FFFFFF"/>
        </w:rPr>
      </w:pPr>
    </w:p>
    <w:p w14:paraId="59F03EB4" w14:textId="70A268AA" w:rsidR="003A77EB" w:rsidRDefault="003A77EB" w:rsidP="00904580">
      <w:pPr>
        <w:contextualSpacing/>
        <w:rPr>
          <w:iCs/>
          <w:color w:val="000000" w:themeColor="text1"/>
          <w:shd w:val="clear" w:color="auto" w:fill="FFFFFF"/>
        </w:rPr>
      </w:pPr>
    </w:p>
    <w:p w14:paraId="21962377" w14:textId="17DB60AD" w:rsidR="003A77EB" w:rsidRDefault="003A77EB" w:rsidP="00904580">
      <w:pPr>
        <w:contextualSpacing/>
        <w:rPr>
          <w:iCs/>
          <w:color w:val="000000" w:themeColor="text1"/>
          <w:shd w:val="clear" w:color="auto" w:fill="FFFFFF"/>
        </w:rPr>
      </w:pPr>
    </w:p>
    <w:p w14:paraId="56189B85" w14:textId="091332E2" w:rsidR="003A77EB" w:rsidRDefault="003A77EB" w:rsidP="00904580">
      <w:pPr>
        <w:contextualSpacing/>
        <w:rPr>
          <w:iCs/>
          <w:color w:val="000000" w:themeColor="text1"/>
          <w:shd w:val="clear" w:color="auto" w:fill="FFFFFF"/>
        </w:rPr>
      </w:pPr>
    </w:p>
    <w:p w14:paraId="4093BB5A" w14:textId="7E874ED2" w:rsidR="003A77EB" w:rsidRDefault="003A77EB" w:rsidP="00904580">
      <w:pPr>
        <w:contextualSpacing/>
        <w:rPr>
          <w:iCs/>
          <w:color w:val="000000" w:themeColor="text1"/>
          <w:shd w:val="clear" w:color="auto" w:fill="FFFFFF"/>
        </w:rPr>
      </w:pPr>
    </w:p>
    <w:p w14:paraId="27E7DA68" w14:textId="04B29509" w:rsidR="003A77EB" w:rsidRDefault="003A77EB" w:rsidP="00904580">
      <w:pPr>
        <w:contextualSpacing/>
        <w:rPr>
          <w:iCs/>
          <w:color w:val="000000" w:themeColor="text1"/>
          <w:shd w:val="clear" w:color="auto" w:fill="FFFFFF"/>
        </w:rPr>
      </w:pPr>
    </w:p>
    <w:p w14:paraId="520C3829" w14:textId="39D35815" w:rsidR="003A77EB" w:rsidRDefault="003A77EB" w:rsidP="00904580">
      <w:pPr>
        <w:contextualSpacing/>
        <w:rPr>
          <w:iCs/>
          <w:color w:val="000000" w:themeColor="text1"/>
          <w:shd w:val="clear" w:color="auto" w:fill="FFFFFF"/>
        </w:rPr>
      </w:pPr>
    </w:p>
    <w:p w14:paraId="7BE6F9A3" w14:textId="6703E483" w:rsidR="003A77EB" w:rsidRDefault="003A77EB" w:rsidP="00904580">
      <w:pPr>
        <w:contextualSpacing/>
        <w:rPr>
          <w:iCs/>
          <w:color w:val="000000" w:themeColor="text1"/>
          <w:shd w:val="clear" w:color="auto" w:fill="FFFFFF"/>
        </w:rPr>
      </w:pPr>
    </w:p>
    <w:p w14:paraId="1B627100" w14:textId="2A95C6B2" w:rsidR="003A77EB" w:rsidRDefault="003A77EB" w:rsidP="00904580">
      <w:pPr>
        <w:contextualSpacing/>
        <w:rPr>
          <w:iCs/>
          <w:color w:val="000000" w:themeColor="text1"/>
          <w:shd w:val="clear" w:color="auto" w:fill="FFFFFF"/>
        </w:rPr>
      </w:pPr>
    </w:p>
    <w:p w14:paraId="4EF46F42" w14:textId="125D1397" w:rsidR="003A77EB" w:rsidRDefault="003A77EB" w:rsidP="00904580">
      <w:pPr>
        <w:contextualSpacing/>
        <w:rPr>
          <w:iCs/>
          <w:color w:val="000000" w:themeColor="text1"/>
          <w:shd w:val="clear" w:color="auto" w:fill="FFFFFF"/>
        </w:rPr>
      </w:pPr>
    </w:p>
    <w:p w14:paraId="17C54ED1" w14:textId="076D5BEE" w:rsidR="003A77EB" w:rsidRDefault="003A77EB" w:rsidP="00904580">
      <w:pPr>
        <w:contextualSpacing/>
        <w:rPr>
          <w:iCs/>
          <w:color w:val="000000" w:themeColor="text1"/>
          <w:shd w:val="clear" w:color="auto" w:fill="FFFFFF"/>
        </w:rPr>
      </w:pPr>
    </w:p>
    <w:p w14:paraId="096C6F30" w14:textId="1FF240FB" w:rsidR="003A77EB" w:rsidRDefault="003A77EB" w:rsidP="00904580">
      <w:pPr>
        <w:contextualSpacing/>
        <w:rPr>
          <w:iCs/>
          <w:color w:val="000000" w:themeColor="text1"/>
          <w:shd w:val="clear" w:color="auto" w:fill="FFFFFF"/>
        </w:rPr>
      </w:pPr>
    </w:p>
    <w:p w14:paraId="2BB3AE08" w14:textId="2728425F" w:rsidR="003A77EB" w:rsidRDefault="003A77EB" w:rsidP="00904580">
      <w:pPr>
        <w:contextualSpacing/>
        <w:rPr>
          <w:iCs/>
          <w:color w:val="000000" w:themeColor="text1"/>
          <w:shd w:val="clear" w:color="auto" w:fill="FFFFFF"/>
        </w:rPr>
      </w:pPr>
    </w:p>
    <w:p w14:paraId="4E870BB4" w14:textId="2DD8E663" w:rsidR="003A77EB" w:rsidRDefault="003A77EB" w:rsidP="00904580">
      <w:pPr>
        <w:contextualSpacing/>
        <w:rPr>
          <w:iCs/>
          <w:color w:val="000000" w:themeColor="text1"/>
          <w:shd w:val="clear" w:color="auto" w:fill="FFFFFF"/>
        </w:rPr>
      </w:pPr>
    </w:p>
    <w:p w14:paraId="750B3050" w14:textId="494970C9" w:rsidR="003A77EB" w:rsidRDefault="003A77EB" w:rsidP="00904580">
      <w:pPr>
        <w:contextualSpacing/>
        <w:rPr>
          <w:iCs/>
          <w:color w:val="000000" w:themeColor="text1"/>
          <w:shd w:val="clear" w:color="auto" w:fill="FFFFFF"/>
        </w:rPr>
      </w:pPr>
    </w:p>
    <w:p w14:paraId="2178B573" w14:textId="77777777" w:rsidR="003A77EB" w:rsidRDefault="003A77EB" w:rsidP="00904580">
      <w:pPr>
        <w:contextualSpacing/>
        <w:rPr>
          <w:iCs/>
          <w:color w:val="000000" w:themeColor="text1"/>
          <w:shd w:val="clear" w:color="auto" w:fill="FFFFFF"/>
        </w:rPr>
      </w:pPr>
    </w:p>
    <w:p w14:paraId="5DBF2496" w14:textId="77777777" w:rsidR="003A77EB" w:rsidRDefault="003A77EB" w:rsidP="00904580">
      <w:pPr>
        <w:contextualSpacing/>
        <w:rPr>
          <w:iCs/>
          <w:color w:val="000000" w:themeColor="text1"/>
          <w:shd w:val="clear" w:color="auto" w:fill="FFFFFF"/>
        </w:rPr>
      </w:pPr>
    </w:p>
    <w:p w14:paraId="46724B7E" w14:textId="77777777" w:rsidR="00726D53" w:rsidRDefault="00726D53" w:rsidP="00904580">
      <w:pPr>
        <w:contextualSpacing/>
        <w:rPr>
          <w:iCs/>
          <w:color w:val="000000" w:themeColor="text1"/>
          <w:shd w:val="clear" w:color="auto" w:fill="FFFFFF"/>
        </w:rPr>
      </w:pPr>
    </w:p>
    <w:p w14:paraId="2705E3B2" w14:textId="59665907" w:rsidR="00726D53" w:rsidRDefault="00726D53" w:rsidP="00904580">
      <w:pPr>
        <w:contextualSpacing/>
        <w:rPr>
          <w:iCs/>
          <w:color w:val="000000" w:themeColor="text1"/>
          <w:shd w:val="clear" w:color="auto" w:fill="FFFFFF"/>
        </w:rPr>
        <w:sectPr w:rsidR="00726D53">
          <w:pgSz w:w="12240" w:h="15840"/>
          <w:pgMar w:top="1440" w:right="1440" w:bottom="1440" w:left="1440" w:header="708" w:footer="708" w:gutter="0"/>
          <w:cols w:space="708"/>
          <w:docGrid w:linePitch="360"/>
        </w:sectPr>
      </w:pPr>
    </w:p>
    <w:p w14:paraId="49D23B49" w14:textId="0642008D"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3</w:t>
      </w:r>
      <w:r w:rsidRPr="00B0383A">
        <w:rPr>
          <w:iCs/>
          <w:color w:val="000000" w:themeColor="text1"/>
          <w:shd w:val="clear" w:color="auto" w:fill="FFFFFF"/>
        </w:rPr>
        <w:t xml:space="preserve">: BRMS model coefficients for each respective species when testing mass differences across sex class for animals used in respirometry experiments. Mass was log-transformed and lower and upper bounds were derived from the 95% credible interval for each parameter, estimated from the posterior samples. </w:t>
      </w:r>
    </w:p>
    <w:p w14:paraId="213938D6" w14:textId="77777777" w:rsidR="00904580" w:rsidRPr="00B0383A" w:rsidRDefault="00904580" w:rsidP="00904580">
      <w:pPr>
        <w:contextualSpacing/>
        <w:rPr>
          <w:iCs/>
          <w:color w:val="000000" w:themeColor="text1"/>
          <w:shd w:val="clear" w:color="auto" w:fill="FFFFFF"/>
        </w:rPr>
      </w:pPr>
    </w:p>
    <w:tbl>
      <w:tblPr>
        <w:tblW w:w="9498" w:type="dxa"/>
        <w:jc w:val="center"/>
        <w:tblLook w:val="0420" w:firstRow="1" w:lastRow="0" w:firstColumn="0" w:lastColumn="0" w:noHBand="0" w:noVBand="1"/>
      </w:tblPr>
      <w:tblGrid>
        <w:gridCol w:w="1302"/>
        <w:gridCol w:w="1247"/>
        <w:gridCol w:w="435"/>
        <w:gridCol w:w="1023"/>
        <w:gridCol w:w="1053"/>
        <w:gridCol w:w="1053"/>
        <w:gridCol w:w="2390"/>
        <w:gridCol w:w="995"/>
      </w:tblGrid>
      <w:tr w:rsidR="00904580" w14:paraId="6181D791" w14:textId="77777777" w:rsidTr="001812A2">
        <w:trPr>
          <w:cantSplit/>
          <w:trHeight w:val="539"/>
          <w:tblHeader/>
          <w:jc w:val="center"/>
        </w:trPr>
        <w:tc>
          <w:tcPr>
            <w:tcW w:w="13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463100" w14:textId="77777777" w:rsidR="00904580" w:rsidRDefault="00904580" w:rsidP="001812A2">
            <w:pPr>
              <w:spacing w:before="100" w:after="100"/>
              <w:ind w:left="100" w:right="37"/>
            </w:pPr>
            <w:r>
              <w:rPr>
                <w:color w:val="000000"/>
                <w:sz w:val="22"/>
                <w:szCs w:val="22"/>
              </w:rPr>
              <w:t>Species</w:t>
            </w:r>
          </w:p>
        </w:tc>
        <w:tc>
          <w:tcPr>
            <w:tcW w:w="12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D29CE0" w14:textId="77777777" w:rsidR="00904580" w:rsidRDefault="00904580" w:rsidP="001812A2">
            <w:pPr>
              <w:spacing w:before="100" w:after="100"/>
              <w:ind w:left="100" w:right="100"/>
            </w:pPr>
            <w:r>
              <w:rPr>
                <w:color w:val="000000"/>
                <w:sz w:val="22"/>
                <w:szCs w:val="22"/>
              </w:rPr>
              <w:t>Sex</w:t>
            </w:r>
          </w:p>
        </w:tc>
        <w:tc>
          <w:tcPr>
            <w:tcW w:w="43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D908FB" w14:textId="77777777" w:rsidR="00904580" w:rsidRDefault="00904580" w:rsidP="001812A2">
            <w:pPr>
              <w:spacing w:before="100" w:after="100"/>
              <w:ind w:left="100" w:right="100"/>
              <w:jc w:val="center"/>
            </w:pPr>
            <w:r>
              <w:rPr>
                <w:color w:val="000000"/>
                <w:sz w:val="22"/>
                <w:szCs w:val="22"/>
              </w:rPr>
              <w:t>n</w:t>
            </w:r>
          </w:p>
        </w:tc>
        <w:tc>
          <w:tcPr>
            <w:tcW w:w="102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3A433A" w14:textId="77777777" w:rsidR="00904580" w:rsidRDefault="00904580" w:rsidP="001812A2">
            <w:pPr>
              <w:spacing w:before="100" w:after="100"/>
              <w:ind w:left="100" w:right="100"/>
              <w:jc w:val="center"/>
            </w:pPr>
            <w:r>
              <w:rPr>
                <w:color w:val="000000"/>
                <w:sz w:val="22"/>
                <w:szCs w:val="22"/>
              </w:rPr>
              <w:t>Estimate</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31CAD6" w14:textId="77777777" w:rsidR="00904580" w:rsidRDefault="00904580" w:rsidP="001812A2">
            <w:pPr>
              <w:spacing w:before="100" w:after="100"/>
              <w:ind w:left="100" w:right="100"/>
              <w:jc w:val="center"/>
            </w:pPr>
            <w:r>
              <w:rPr>
                <w:color w:val="000000"/>
                <w:sz w:val="22"/>
                <w:szCs w:val="22"/>
              </w:rPr>
              <w:t>l-95% CI</w:t>
            </w:r>
          </w:p>
        </w:tc>
        <w:tc>
          <w:tcPr>
            <w:tcW w:w="105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83F2127" w14:textId="77777777" w:rsidR="00904580" w:rsidRDefault="00904580" w:rsidP="001812A2">
            <w:pPr>
              <w:spacing w:before="100" w:after="100"/>
              <w:ind w:left="100" w:right="21"/>
              <w:jc w:val="center"/>
            </w:pPr>
            <w:r>
              <w:rPr>
                <w:color w:val="000000"/>
                <w:sz w:val="22"/>
                <w:szCs w:val="22"/>
              </w:rPr>
              <w:t>u-95% CI</w:t>
            </w:r>
          </w:p>
        </w:tc>
        <w:tc>
          <w:tcPr>
            <w:tcW w:w="239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E78B7F" w14:textId="77777777" w:rsidR="00904580" w:rsidRDefault="00904580" w:rsidP="001812A2">
            <w:pPr>
              <w:spacing w:before="100" w:after="100"/>
              <w:ind w:left="100" w:right="100"/>
              <w:jc w:val="center"/>
            </w:pPr>
            <w:r>
              <w:rPr>
                <w:color w:val="000000"/>
                <w:sz w:val="22"/>
                <w:szCs w:val="22"/>
              </w:rPr>
              <w:t>Contrast</w:t>
            </w:r>
          </w:p>
        </w:tc>
        <w:tc>
          <w:tcPr>
            <w:tcW w:w="9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5DF45B5" w14:textId="77777777" w:rsidR="00904580" w:rsidRDefault="00904580" w:rsidP="001812A2">
            <w:pPr>
              <w:spacing w:before="100" w:after="100"/>
              <w:ind w:left="100" w:right="100"/>
              <w:jc w:val="center"/>
            </w:pPr>
            <w:proofErr w:type="spellStart"/>
            <w:r>
              <w:rPr>
                <w:color w:val="000000"/>
                <w:sz w:val="22"/>
                <w:szCs w:val="22"/>
              </w:rPr>
              <w:t>pMCMC</w:t>
            </w:r>
            <w:proofErr w:type="spellEnd"/>
            <w:r>
              <w:rPr>
                <w:color w:val="000000"/>
                <w:sz w:val="22"/>
                <w:szCs w:val="22"/>
              </w:rPr>
              <w:t xml:space="preserve"> Value</w:t>
            </w:r>
          </w:p>
        </w:tc>
      </w:tr>
      <w:tr w:rsidR="00904580" w14:paraId="2AC6CB4A" w14:textId="77777777" w:rsidTr="001812A2">
        <w:trPr>
          <w:cantSplit/>
          <w:trHeight w:val="330"/>
          <w:jc w:val="center"/>
        </w:trPr>
        <w:tc>
          <w:tcPr>
            <w:tcW w:w="1302" w:type="dxa"/>
            <w:vMerge w:val="restart"/>
            <w:tcBorders>
              <w:bottom w:val="single" w:sz="8" w:space="0" w:color="666666"/>
            </w:tcBorders>
            <w:shd w:val="clear" w:color="auto" w:fill="FFFFFF"/>
            <w:tcMar>
              <w:top w:w="0" w:type="dxa"/>
              <w:left w:w="0" w:type="dxa"/>
              <w:bottom w:w="0" w:type="dxa"/>
              <w:right w:w="0" w:type="dxa"/>
            </w:tcMar>
            <w:vAlign w:val="center"/>
          </w:tcPr>
          <w:p w14:paraId="4D37B2F6" w14:textId="77777777" w:rsidR="00904580" w:rsidRDefault="00904580" w:rsidP="001812A2">
            <w:pPr>
              <w:spacing w:before="100" w:after="100"/>
              <w:ind w:left="100" w:right="37"/>
            </w:pPr>
            <w:r>
              <w:rPr>
                <w:i/>
                <w:color w:val="000000"/>
                <w:sz w:val="20"/>
                <w:szCs w:val="20"/>
              </w:rPr>
              <w:t xml:space="preserve">B. </w:t>
            </w:r>
            <w:r>
              <w:rPr>
                <w:i/>
                <w:color w:val="000000"/>
                <w:sz w:val="22"/>
                <w:szCs w:val="22"/>
              </w:rPr>
              <w:t>duperreyi</w:t>
            </w:r>
          </w:p>
        </w:tc>
        <w:tc>
          <w:tcPr>
            <w:tcW w:w="1247" w:type="dxa"/>
            <w:shd w:val="clear" w:color="auto" w:fill="FFFFFF"/>
            <w:tcMar>
              <w:top w:w="0" w:type="dxa"/>
              <w:left w:w="0" w:type="dxa"/>
              <w:bottom w:w="0" w:type="dxa"/>
              <w:right w:w="0" w:type="dxa"/>
            </w:tcMar>
            <w:vAlign w:val="center"/>
          </w:tcPr>
          <w:p w14:paraId="6CD966AC" w14:textId="77777777" w:rsidR="00904580" w:rsidRDefault="00904580" w:rsidP="001812A2">
            <w:pPr>
              <w:spacing w:before="100" w:after="100"/>
              <w:ind w:left="100" w:right="100"/>
            </w:pPr>
            <w:r>
              <w:rPr>
                <w:color w:val="000000"/>
                <w:sz w:val="20"/>
                <w:szCs w:val="20"/>
              </w:rPr>
              <w:t>Female XX</w:t>
            </w:r>
          </w:p>
        </w:tc>
        <w:tc>
          <w:tcPr>
            <w:tcW w:w="435" w:type="dxa"/>
            <w:shd w:val="clear" w:color="auto" w:fill="FFFFFF"/>
            <w:tcMar>
              <w:top w:w="0" w:type="dxa"/>
              <w:left w:w="0" w:type="dxa"/>
              <w:bottom w:w="0" w:type="dxa"/>
              <w:right w:w="0" w:type="dxa"/>
            </w:tcMar>
            <w:vAlign w:val="center"/>
          </w:tcPr>
          <w:p w14:paraId="6B44D67C" w14:textId="77777777" w:rsidR="00904580" w:rsidRDefault="00904580" w:rsidP="001812A2">
            <w:pPr>
              <w:spacing w:before="100" w:after="100"/>
              <w:ind w:left="100" w:right="100"/>
              <w:jc w:val="center"/>
            </w:pPr>
            <w:r>
              <w:rPr>
                <w:color w:val="000000"/>
                <w:sz w:val="20"/>
                <w:szCs w:val="20"/>
              </w:rPr>
              <w:t>15</w:t>
            </w:r>
          </w:p>
        </w:tc>
        <w:tc>
          <w:tcPr>
            <w:tcW w:w="1023" w:type="dxa"/>
            <w:shd w:val="clear" w:color="auto" w:fill="FFFFFF"/>
            <w:tcMar>
              <w:top w:w="0" w:type="dxa"/>
              <w:left w:w="0" w:type="dxa"/>
              <w:bottom w:w="0" w:type="dxa"/>
              <w:right w:w="0" w:type="dxa"/>
            </w:tcMar>
            <w:vAlign w:val="center"/>
          </w:tcPr>
          <w:p w14:paraId="4AE53295"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55D24862"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7F2FB1A9" w14:textId="77777777" w:rsidR="00904580" w:rsidRDefault="00904580" w:rsidP="001812A2">
            <w:pPr>
              <w:spacing w:before="100" w:after="100"/>
              <w:ind w:left="100" w:right="21"/>
              <w:jc w:val="center"/>
            </w:pPr>
            <w:r>
              <w:rPr>
                <w:color w:val="000000"/>
                <w:sz w:val="20"/>
                <w:szCs w:val="20"/>
              </w:rPr>
              <w:t>0.11</w:t>
            </w:r>
          </w:p>
        </w:tc>
        <w:tc>
          <w:tcPr>
            <w:tcW w:w="2390" w:type="dxa"/>
            <w:shd w:val="clear" w:color="auto" w:fill="FFFFFF"/>
            <w:tcMar>
              <w:top w:w="0" w:type="dxa"/>
              <w:left w:w="0" w:type="dxa"/>
              <w:bottom w:w="0" w:type="dxa"/>
              <w:right w:w="0" w:type="dxa"/>
            </w:tcMar>
            <w:vAlign w:val="center"/>
          </w:tcPr>
          <w:p w14:paraId="63BFAD55" w14:textId="77777777" w:rsidR="00904580" w:rsidRDefault="00904580" w:rsidP="001812A2">
            <w:pPr>
              <w:spacing w:before="100" w:after="100"/>
              <w:ind w:left="100" w:right="100"/>
              <w:jc w:val="center"/>
            </w:pPr>
            <w:r>
              <w:rPr>
                <w:color w:val="000000"/>
                <w:sz w:val="20"/>
                <w:szCs w:val="20"/>
              </w:rPr>
              <w:t>Female XX-Male</w:t>
            </w:r>
            <w:r w:rsidRPr="00850892">
              <w:rPr>
                <w:color w:val="000000"/>
                <w:sz w:val="20"/>
                <w:szCs w:val="20"/>
                <w:vertAlign w:val="subscript"/>
              </w:rPr>
              <w:t>SR</w:t>
            </w:r>
            <w:r>
              <w:rPr>
                <w:color w:val="000000"/>
                <w:sz w:val="20"/>
                <w:szCs w:val="20"/>
              </w:rPr>
              <w:t xml:space="preserve"> XX</w:t>
            </w:r>
          </w:p>
        </w:tc>
        <w:tc>
          <w:tcPr>
            <w:tcW w:w="995" w:type="dxa"/>
            <w:shd w:val="clear" w:color="auto" w:fill="FFFFFF"/>
            <w:tcMar>
              <w:top w:w="0" w:type="dxa"/>
              <w:left w:w="0" w:type="dxa"/>
              <w:bottom w:w="0" w:type="dxa"/>
              <w:right w:w="0" w:type="dxa"/>
            </w:tcMar>
            <w:vAlign w:val="center"/>
          </w:tcPr>
          <w:p w14:paraId="4B698958" w14:textId="77777777" w:rsidR="00904580" w:rsidRDefault="00904580" w:rsidP="001812A2">
            <w:pPr>
              <w:spacing w:before="100" w:after="100"/>
              <w:ind w:left="100" w:right="100"/>
              <w:jc w:val="center"/>
            </w:pPr>
            <w:r>
              <w:rPr>
                <w:color w:val="000000"/>
                <w:sz w:val="20"/>
                <w:szCs w:val="20"/>
              </w:rPr>
              <w:t>0.45</w:t>
            </w:r>
          </w:p>
        </w:tc>
      </w:tr>
      <w:tr w:rsidR="00904580" w14:paraId="1F12FDB0" w14:textId="77777777" w:rsidTr="001812A2">
        <w:trPr>
          <w:cantSplit/>
          <w:trHeight w:val="339"/>
          <w:jc w:val="center"/>
        </w:trPr>
        <w:tc>
          <w:tcPr>
            <w:tcW w:w="1302" w:type="dxa"/>
            <w:vMerge/>
            <w:shd w:val="clear" w:color="auto" w:fill="FFFFFF"/>
            <w:tcMar>
              <w:top w:w="0" w:type="dxa"/>
              <w:left w:w="0" w:type="dxa"/>
              <w:bottom w:w="0" w:type="dxa"/>
              <w:right w:w="0" w:type="dxa"/>
            </w:tcMar>
            <w:vAlign w:val="center"/>
          </w:tcPr>
          <w:p w14:paraId="277192F4" w14:textId="77777777" w:rsidR="00904580" w:rsidRDefault="00904580" w:rsidP="001812A2">
            <w:pPr>
              <w:spacing w:before="100" w:after="100"/>
              <w:ind w:left="100" w:right="37"/>
            </w:pPr>
          </w:p>
        </w:tc>
        <w:tc>
          <w:tcPr>
            <w:tcW w:w="1247" w:type="dxa"/>
            <w:shd w:val="clear" w:color="auto" w:fill="FFFFFF"/>
            <w:tcMar>
              <w:top w:w="0" w:type="dxa"/>
              <w:left w:w="0" w:type="dxa"/>
              <w:bottom w:w="0" w:type="dxa"/>
              <w:right w:w="0" w:type="dxa"/>
            </w:tcMar>
            <w:vAlign w:val="center"/>
          </w:tcPr>
          <w:p w14:paraId="4B1F4F8A"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 xml:space="preserve"> XX</w:t>
            </w:r>
          </w:p>
        </w:tc>
        <w:tc>
          <w:tcPr>
            <w:tcW w:w="435" w:type="dxa"/>
            <w:shd w:val="clear" w:color="auto" w:fill="FFFFFF"/>
            <w:tcMar>
              <w:top w:w="0" w:type="dxa"/>
              <w:left w:w="0" w:type="dxa"/>
              <w:bottom w:w="0" w:type="dxa"/>
              <w:right w:w="0" w:type="dxa"/>
            </w:tcMar>
            <w:vAlign w:val="center"/>
          </w:tcPr>
          <w:p w14:paraId="0B3B441E" w14:textId="77777777" w:rsidR="00904580" w:rsidRDefault="00904580" w:rsidP="001812A2">
            <w:pPr>
              <w:spacing w:before="100" w:after="100"/>
              <w:ind w:left="100" w:right="100"/>
              <w:jc w:val="center"/>
            </w:pPr>
            <w:r>
              <w:rPr>
                <w:color w:val="000000"/>
                <w:sz w:val="20"/>
                <w:szCs w:val="20"/>
              </w:rPr>
              <w:t>13</w:t>
            </w:r>
          </w:p>
        </w:tc>
        <w:tc>
          <w:tcPr>
            <w:tcW w:w="1023" w:type="dxa"/>
            <w:shd w:val="clear" w:color="auto" w:fill="FFFFFF"/>
            <w:tcMar>
              <w:top w:w="0" w:type="dxa"/>
              <w:left w:w="0" w:type="dxa"/>
              <w:bottom w:w="0" w:type="dxa"/>
              <w:right w:w="0" w:type="dxa"/>
            </w:tcMar>
            <w:vAlign w:val="center"/>
          </w:tcPr>
          <w:p w14:paraId="7BB0E459" w14:textId="77777777" w:rsidR="00904580" w:rsidRDefault="00904580" w:rsidP="001812A2">
            <w:pPr>
              <w:spacing w:before="100" w:after="100"/>
              <w:ind w:left="100" w:right="100"/>
              <w:jc w:val="center"/>
            </w:pPr>
            <w:r>
              <w:rPr>
                <w:color w:val="000000"/>
                <w:sz w:val="20"/>
                <w:szCs w:val="20"/>
              </w:rPr>
              <w:t>-0.02</w:t>
            </w:r>
          </w:p>
        </w:tc>
        <w:tc>
          <w:tcPr>
            <w:tcW w:w="1053" w:type="dxa"/>
            <w:shd w:val="clear" w:color="auto" w:fill="FFFFFF"/>
            <w:tcMar>
              <w:top w:w="0" w:type="dxa"/>
              <w:left w:w="0" w:type="dxa"/>
              <w:bottom w:w="0" w:type="dxa"/>
              <w:right w:w="0" w:type="dxa"/>
            </w:tcMar>
            <w:vAlign w:val="center"/>
          </w:tcPr>
          <w:p w14:paraId="4C35260A" w14:textId="77777777" w:rsidR="00904580" w:rsidRDefault="00904580" w:rsidP="001812A2">
            <w:pPr>
              <w:spacing w:before="100" w:after="100"/>
              <w:ind w:left="100" w:right="100"/>
              <w:jc w:val="center"/>
            </w:pPr>
            <w:r>
              <w:rPr>
                <w:color w:val="000000"/>
                <w:sz w:val="20"/>
                <w:szCs w:val="20"/>
              </w:rPr>
              <w:t>-0.10</w:t>
            </w:r>
          </w:p>
        </w:tc>
        <w:tc>
          <w:tcPr>
            <w:tcW w:w="1053" w:type="dxa"/>
            <w:shd w:val="clear" w:color="auto" w:fill="FFFFFF"/>
            <w:tcMar>
              <w:top w:w="0" w:type="dxa"/>
              <w:left w:w="0" w:type="dxa"/>
              <w:bottom w:w="0" w:type="dxa"/>
              <w:right w:w="0" w:type="dxa"/>
            </w:tcMar>
            <w:vAlign w:val="center"/>
          </w:tcPr>
          <w:p w14:paraId="2E012347" w14:textId="77777777" w:rsidR="00904580" w:rsidRDefault="00904580" w:rsidP="001812A2">
            <w:pPr>
              <w:spacing w:before="100" w:after="100"/>
              <w:ind w:left="100" w:right="21"/>
              <w:jc w:val="center"/>
            </w:pPr>
            <w:r>
              <w:rPr>
                <w:color w:val="000000"/>
                <w:sz w:val="20"/>
                <w:szCs w:val="20"/>
              </w:rPr>
              <w:t>0.05</w:t>
            </w:r>
          </w:p>
        </w:tc>
        <w:tc>
          <w:tcPr>
            <w:tcW w:w="2390" w:type="dxa"/>
            <w:shd w:val="clear" w:color="auto" w:fill="FFFFFF"/>
            <w:tcMar>
              <w:top w:w="0" w:type="dxa"/>
              <w:left w:w="0" w:type="dxa"/>
              <w:bottom w:w="0" w:type="dxa"/>
              <w:right w:w="0" w:type="dxa"/>
            </w:tcMar>
            <w:vAlign w:val="center"/>
          </w:tcPr>
          <w:p w14:paraId="7CB325DE" w14:textId="77777777" w:rsidR="00904580" w:rsidRDefault="00904580" w:rsidP="001812A2">
            <w:pPr>
              <w:spacing w:before="100" w:after="100"/>
              <w:ind w:left="100" w:right="100"/>
              <w:jc w:val="center"/>
            </w:pPr>
            <w:r>
              <w:rPr>
                <w:color w:val="000000"/>
                <w:sz w:val="20"/>
                <w:szCs w:val="20"/>
              </w:rPr>
              <w:t>Male</w:t>
            </w:r>
            <w:r w:rsidRPr="00850892">
              <w:rPr>
                <w:color w:val="000000"/>
                <w:sz w:val="20"/>
                <w:szCs w:val="20"/>
                <w:vertAlign w:val="subscript"/>
              </w:rPr>
              <w:t>SR</w:t>
            </w:r>
            <w:r>
              <w:rPr>
                <w:color w:val="000000"/>
                <w:sz w:val="20"/>
                <w:szCs w:val="20"/>
              </w:rPr>
              <w:t xml:space="preserve"> XX-Male XY</w:t>
            </w:r>
          </w:p>
        </w:tc>
        <w:tc>
          <w:tcPr>
            <w:tcW w:w="995" w:type="dxa"/>
            <w:shd w:val="clear" w:color="auto" w:fill="FFFFFF"/>
            <w:tcMar>
              <w:top w:w="0" w:type="dxa"/>
              <w:left w:w="0" w:type="dxa"/>
              <w:bottom w:w="0" w:type="dxa"/>
              <w:right w:w="0" w:type="dxa"/>
            </w:tcMar>
            <w:vAlign w:val="center"/>
          </w:tcPr>
          <w:p w14:paraId="7FC0B5FF" w14:textId="77777777" w:rsidR="00904580" w:rsidRDefault="00904580" w:rsidP="001812A2">
            <w:pPr>
              <w:spacing w:before="100" w:after="100"/>
              <w:ind w:left="100" w:right="100"/>
              <w:jc w:val="center"/>
            </w:pPr>
            <w:r>
              <w:rPr>
                <w:color w:val="000000"/>
                <w:sz w:val="20"/>
                <w:szCs w:val="20"/>
              </w:rPr>
              <w:t>0.91</w:t>
            </w:r>
          </w:p>
        </w:tc>
      </w:tr>
      <w:tr w:rsidR="00904580" w14:paraId="51C17684" w14:textId="77777777" w:rsidTr="001812A2">
        <w:trPr>
          <w:cantSplit/>
          <w:trHeight w:val="321"/>
          <w:jc w:val="center"/>
        </w:trPr>
        <w:tc>
          <w:tcPr>
            <w:tcW w:w="1302" w:type="dxa"/>
            <w:vMerge/>
            <w:tcBorders>
              <w:bottom w:val="single" w:sz="8" w:space="0" w:color="666666"/>
            </w:tcBorders>
            <w:shd w:val="clear" w:color="auto" w:fill="FFFFFF"/>
            <w:tcMar>
              <w:top w:w="0" w:type="dxa"/>
              <w:left w:w="0" w:type="dxa"/>
              <w:bottom w:w="0" w:type="dxa"/>
              <w:right w:w="0" w:type="dxa"/>
            </w:tcMar>
            <w:vAlign w:val="center"/>
          </w:tcPr>
          <w:p w14:paraId="369AFAC4" w14:textId="77777777" w:rsidR="00904580" w:rsidRDefault="00904580" w:rsidP="001812A2">
            <w:pPr>
              <w:spacing w:before="100" w:after="100"/>
              <w:ind w:left="100" w:right="37"/>
            </w:pPr>
          </w:p>
        </w:tc>
        <w:tc>
          <w:tcPr>
            <w:tcW w:w="1247" w:type="dxa"/>
            <w:tcBorders>
              <w:bottom w:val="single" w:sz="8" w:space="0" w:color="666666"/>
            </w:tcBorders>
            <w:shd w:val="clear" w:color="auto" w:fill="FFFFFF"/>
            <w:tcMar>
              <w:top w:w="0" w:type="dxa"/>
              <w:left w:w="0" w:type="dxa"/>
              <w:bottom w:w="0" w:type="dxa"/>
              <w:right w:w="0" w:type="dxa"/>
            </w:tcMar>
            <w:vAlign w:val="center"/>
          </w:tcPr>
          <w:p w14:paraId="72930306" w14:textId="77777777" w:rsidR="00904580" w:rsidRDefault="00904580" w:rsidP="001812A2">
            <w:pPr>
              <w:spacing w:before="100" w:after="100"/>
              <w:ind w:left="100" w:right="100"/>
            </w:pPr>
            <w:r>
              <w:rPr>
                <w:color w:val="000000"/>
                <w:sz w:val="20"/>
                <w:szCs w:val="20"/>
              </w:rPr>
              <w:t>Male XY</w:t>
            </w:r>
          </w:p>
        </w:tc>
        <w:tc>
          <w:tcPr>
            <w:tcW w:w="435" w:type="dxa"/>
            <w:tcBorders>
              <w:bottom w:val="single" w:sz="8" w:space="0" w:color="666666"/>
            </w:tcBorders>
            <w:shd w:val="clear" w:color="auto" w:fill="FFFFFF"/>
            <w:tcMar>
              <w:top w:w="0" w:type="dxa"/>
              <w:left w:w="0" w:type="dxa"/>
              <w:bottom w:w="0" w:type="dxa"/>
              <w:right w:w="0" w:type="dxa"/>
            </w:tcMar>
            <w:vAlign w:val="center"/>
          </w:tcPr>
          <w:p w14:paraId="0CE7E482" w14:textId="77777777" w:rsidR="00904580" w:rsidRDefault="00904580" w:rsidP="001812A2">
            <w:pPr>
              <w:spacing w:before="100" w:after="100"/>
              <w:ind w:left="100" w:right="100"/>
              <w:jc w:val="center"/>
            </w:pPr>
            <w:r>
              <w:rPr>
                <w:color w:val="000000"/>
                <w:sz w:val="20"/>
                <w:szCs w:val="20"/>
              </w:rPr>
              <w:t>12</w:t>
            </w:r>
          </w:p>
        </w:tc>
        <w:tc>
          <w:tcPr>
            <w:tcW w:w="1023" w:type="dxa"/>
            <w:tcBorders>
              <w:bottom w:val="single" w:sz="8" w:space="0" w:color="666666"/>
            </w:tcBorders>
            <w:shd w:val="clear" w:color="auto" w:fill="FFFFFF"/>
            <w:tcMar>
              <w:top w:w="0" w:type="dxa"/>
              <w:left w:w="0" w:type="dxa"/>
              <w:bottom w:w="0" w:type="dxa"/>
              <w:right w:w="0" w:type="dxa"/>
            </w:tcMar>
            <w:vAlign w:val="center"/>
          </w:tcPr>
          <w:p w14:paraId="37361549" w14:textId="77777777" w:rsidR="00904580" w:rsidRDefault="00904580" w:rsidP="001812A2">
            <w:pPr>
              <w:spacing w:before="100" w:after="100"/>
              <w:ind w:left="100" w:right="100"/>
              <w:jc w:val="center"/>
            </w:pPr>
            <w:r>
              <w:rPr>
                <w:color w:val="000000"/>
                <w:sz w:val="20"/>
                <w:szCs w:val="20"/>
              </w:rPr>
              <w:t>0.02</w:t>
            </w:r>
          </w:p>
        </w:tc>
        <w:tc>
          <w:tcPr>
            <w:tcW w:w="1053" w:type="dxa"/>
            <w:tcBorders>
              <w:bottom w:val="single" w:sz="8" w:space="0" w:color="666666"/>
            </w:tcBorders>
            <w:shd w:val="clear" w:color="auto" w:fill="FFFFFF"/>
            <w:tcMar>
              <w:top w:w="0" w:type="dxa"/>
              <w:left w:w="0" w:type="dxa"/>
              <w:bottom w:w="0" w:type="dxa"/>
              <w:right w:w="0" w:type="dxa"/>
            </w:tcMar>
            <w:vAlign w:val="center"/>
          </w:tcPr>
          <w:p w14:paraId="30DB64FE" w14:textId="77777777" w:rsidR="00904580" w:rsidRDefault="00904580" w:rsidP="001812A2">
            <w:pPr>
              <w:spacing w:before="100" w:after="100"/>
              <w:ind w:left="100" w:right="100"/>
              <w:jc w:val="center"/>
            </w:pPr>
            <w:r>
              <w:rPr>
                <w:color w:val="000000"/>
                <w:sz w:val="20"/>
                <w:szCs w:val="20"/>
              </w:rPr>
              <w:t>-0.06</w:t>
            </w:r>
          </w:p>
        </w:tc>
        <w:tc>
          <w:tcPr>
            <w:tcW w:w="1053" w:type="dxa"/>
            <w:tcBorders>
              <w:bottom w:val="single" w:sz="8" w:space="0" w:color="666666"/>
            </w:tcBorders>
            <w:shd w:val="clear" w:color="auto" w:fill="FFFFFF"/>
            <w:tcMar>
              <w:top w:w="0" w:type="dxa"/>
              <w:left w:w="0" w:type="dxa"/>
              <w:bottom w:w="0" w:type="dxa"/>
              <w:right w:w="0" w:type="dxa"/>
            </w:tcMar>
            <w:vAlign w:val="center"/>
          </w:tcPr>
          <w:p w14:paraId="6BBE2516" w14:textId="77777777" w:rsidR="00904580" w:rsidRDefault="00904580" w:rsidP="001812A2">
            <w:pPr>
              <w:spacing w:before="100" w:after="100"/>
              <w:ind w:left="100" w:right="21"/>
              <w:jc w:val="center"/>
            </w:pPr>
            <w:r>
              <w:rPr>
                <w:color w:val="000000"/>
                <w:sz w:val="20"/>
                <w:szCs w:val="20"/>
              </w:rPr>
              <w:t>0.09</w:t>
            </w:r>
          </w:p>
        </w:tc>
        <w:tc>
          <w:tcPr>
            <w:tcW w:w="2390" w:type="dxa"/>
            <w:tcBorders>
              <w:bottom w:val="single" w:sz="8" w:space="0" w:color="666666"/>
            </w:tcBorders>
            <w:shd w:val="clear" w:color="auto" w:fill="FFFFFF"/>
            <w:tcMar>
              <w:top w:w="0" w:type="dxa"/>
              <w:left w:w="0" w:type="dxa"/>
              <w:bottom w:w="0" w:type="dxa"/>
              <w:right w:w="0" w:type="dxa"/>
            </w:tcMar>
            <w:vAlign w:val="center"/>
          </w:tcPr>
          <w:p w14:paraId="78A19B66" w14:textId="77777777" w:rsidR="00904580" w:rsidRDefault="00904580" w:rsidP="001812A2">
            <w:pPr>
              <w:spacing w:before="100" w:after="100"/>
              <w:ind w:left="100" w:right="100"/>
              <w:jc w:val="center"/>
            </w:pPr>
            <w:r>
              <w:rPr>
                <w:color w:val="000000"/>
                <w:sz w:val="20"/>
                <w:szCs w:val="20"/>
              </w:rPr>
              <w:t>Male XY-Female XX</w:t>
            </w:r>
          </w:p>
        </w:tc>
        <w:tc>
          <w:tcPr>
            <w:tcW w:w="995" w:type="dxa"/>
            <w:tcBorders>
              <w:bottom w:val="single" w:sz="8" w:space="0" w:color="666666"/>
            </w:tcBorders>
            <w:shd w:val="clear" w:color="auto" w:fill="FFFFFF"/>
            <w:tcMar>
              <w:top w:w="0" w:type="dxa"/>
              <w:left w:w="0" w:type="dxa"/>
              <w:bottom w:w="0" w:type="dxa"/>
              <w:right w:w="0" w:type="dxa"/>
            </w:tcMar>
            <w:vAlign w:val="center"/>
          </w:tcPr>
          <w:p w14:paraId="6AD39329" w14:textId="77777777" w:rsidR="00904580" w:rsidRDefault="00904580" w:rsidP="001812A2">
            <w:pPr>
              <w:spacing w:before="100" w:after="100"/>
              <w:ind w:left="100" w:right="100"/>
              <w:jc w:val="center"/>
            </w:pPr>
            <w:r>
              <w:rPr>
                <w:color w:val="000000"/>
                <w:sz w:val="20"/>
                <w:szCs w:val="20"/>
              </w:rPr>
              <w:t>0.70</w:t>
            </w:r>
          </w:p>
        </w:tc>
      </w:tr>
      <w:tr w:rsidR="00904580" w14:paraId="71D753F0" w14:textId="77777777" w:rsidTr="001812A2">
        <w:trPr>
          <w:cantSplit/>
          <w:trHeight w:val="321"/>
          <w:jc w:val="center"/>
        </w:trPr>
        <w:tc>
          <w:tcPr>
            <w:tcW w:w="1302"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5EC9214" w14:textId="77777777" w:rsidR="00904580" w:rsidRDefault="00904580" w:rsidP="001812A2">
            <w:pPr>
              <w:spacing w:before="100" w:after="100"/>
              <w:ind w:left="100" w:right="37"/>
            </w:pPr>
            <w:r>
              <w:rPr>
                <w:i/>
                <w:color w:val="000000"/>
                <w:sz w:val="20"/>
                <w:szCs w:val="20"/>
              </w:rPr>
              <w:t>P. vitticeps</w:t>
            </w:r>
          </w:p>
        </w:tc>
        <w:tc>
          <w:tcPr>
            <w:tcW w:w="1247" w:type="dxa"/>
            <w:tcBorders>
              <w:top w:val="single" w:sz="8" w:space="0" w:color="666666"/>
            </w:tcBorders>
            <w:shd w:val="clear" w:color="auto" w:fill="FFFFFF"/>
            <w:tcMar>
              <w:top w:w="0" w:type="dxa"/>
              <w:left w:w="0" w:type="dxa"/>
              <w:bottom w:w="0" w:type="dxa"/>
              <w:right w:w="0" w:type="dxa"/>
            </w:tcMar>
            <w:vAlign w:val="center"/>
          </w:tcPr>
          <w:p w14:paraId="5FACC0DC" w14:textId="77777777" w:rsidR="00904580" w:rsidRDefault="00904580" w:rsidP="001812A2">
            <w:pPr>
              <w:spacing w:before="100" w:after="100"/>
              <w:ind w:left="100" w:right="100"/>
            </w:pPr>
            <w:r>
              <w:rPr>
                <w:color w:val="000000"/>
                <w:sz w:val="20"/>
                <w:szCs w:val="20"/>
              </w:rPr>
              <w:t>Female ZW</w:t>
            </w:r>
          </w:p>
        </w:tc>
        <w:tc>
          <w:tcPr>
            <w:tcW w:w="435" w:type="dxa"/>
            <w:tcBorders>
              <w:top w:val="single" w:sz="8" w:space="0" w:color="666666"/>
            </w:tcBorders>
            <w:shd w:val="clear" w:color="auto" w:fill="FFFFFF"/>
            <w:tcMar>
              <w:top w:w="0" w:type="dxa"/>
              <w:left w:w="0" w:type="dxa"/>
              <w:bottom w:w="0" w:type="dxa"/>
              <w:right w:w="0" w:type="dxa"/>
            </w:tcMar>
            <w:vAlign w:val="center"/>
          </w:tcPr>
          <w:p w14:paraId="016FAF96" w14:textId="77777777" w:rsidR="00904580" w:rsidRDefault="00904580" w:rsidP="001812A2">
            <w:pPr>
              <w:spacing w:before="100" w:after="100"/>
              <w:ind w:left="100" w:right="100"/>
              <w:jc w:val="center"/>
            </w:pPr>
            <w:r>
              <w:rPr>
                <w:color w:val="000000"/>
                <w:sz w:val="20"/>
                <w:szCs w:val="20"/>
              </w:rPr>
              <w:t>30</w:t>
            </w:r>
          </w:p>
        </w:tc>
        <w:tc>
          <w:tcPr>
            <w:tcW w:w="1023" w:type="dxa"/>
            <w:tcBorders>
              <w:top w:val="single" w:sz="8" w:space="0" w:color="666666"/>
            </w:tcBorders>
            <w:shd w:val="clear" w:color="auto" w:fill="FFFFFF"/>
            <w:tcMar>
              <w:top w:w="0" w:type="dxa"/>
              <w:left w:w="0" w:type="dxa"/>
              <w:bottom w:w="0" w:type="dxa"/>
              <w:right w:w="0" w:type="dxa"/>
            </w:tcMar>
            <w:vAlign w:val="center"/>
          </w:tcPr>
          <w:p w14:paraId="34AFC40A" w14:textId="77777777" w:rsidR="00904580" w:rsidRDefault="00904580" w:rsidP="001812A2">
            <w:pPr>
              <w:spacing w:before="100" w:after="100"/>
              <w:ind w:left="100" w:right="100"/>
              <w:jc w:val="center"/>
            </w:pPr>
            <w:r>
              <w:rPr>
                <w:color w:val="000000"/>
                <w:sz w:val="20"/>
                <w:szCs w:val="20"/>
              </w:rPr>
              <w:t>0.01</w:t>
            </w:r>
          </w:p>
        </w:tc>
        <w:tc>
          <w:tcPr>
            <w:tcW w:w="1053" w:type="dxa"/>
            <w:tcBorders>
              <w:top w:val="single" w:sz="8" w:space="0" w:color="666666"/>
            </w:tcBorders>
            <w:shd w:val="clear" w:color="auto" w:fill="FFFFFF"/>
            <w:tcMar>
              <w:top w:w="0" w:type="dxa"/>
              <w:left w:w="0" w:type="dxa"/>
              <w:bottom w:w="0" w:type="dxa"/>
              <w:right w:w="0" w:type="dxa"/>
            </w:tcMar>
            <w:vAlign w:val="center"/>
          </w:tcPr>
          <w:p w14:paraId="56009677" w14:textId="77777777" w:rsidR="00904580" w:rsidRDefault="00904580" w:rsidP="001812A2">
            <w:pPr>
              <w:spacing w:before="100" w:after="100"/>
              <w:ind w:left="100" w:right="100"/>
              <w:jc w:val="center"/>
            </w:pPr>
            <w:r>
              <w:rPr>
                <w:color w:val="000000"/>
                <w:sz w:val="20"/>
                <w:szCs w:val="20"/>
              </w:rPr>
              <w:t>-0.10</w:t>
            </w:r>
          </w:p>
        </w:tc>
        <w:tc>
          <w:tcPr>
            <w:tcW w:w="1053" w:type="dxa"/>
            <w:tcBorders>
              <w:top w:val="single" w:sz="8" w:space="0" w:color="666666"/>
            </w:tcBorders>
            <w:shd w:val="clear" w:color="auto" w:fill="FFFFFF"/>
            <w:tcMar>
              <w:top w:w="0" w:type="dxa"/>
              <w:left w:w="0" w:type="dxa"/>
              <w:bottom w:w="0" w:type="dxa"/>
              <w:right w:w="0" w:type="dxa"/>
            </w:tcMar>
            <w:vAlign w:val="center"/>
          </w:tcPr>
          <w:p w14:paraId="6F99289C" w14:textId="77777777" w:rsidR="00904580" w:rsidRDefault="00904580" w:rsidP="001812A2">
            <w:pPr>
              <w:spacing w:before="100" w:after="100"/>
              <w:ind w:left="100" w:right="21"/>
              <w:jc w:val="center"/>
            </w:pPr>
            <w:r>
              <w:rPr>
                <w:color w:val="000000"/>
                <w:sz w:val="20"/>
                <w:szCs w:val="20"/>
              </w:rPr>
              <w:t>0.11</w:t>
            </w:r>
          </w:p>
        </w:tc>
        <w:tc>
          <w:tcPr>
            <w:tcW w:w="2390" w:type="dxa"/>
            <w:tcBorders>
              <w:top w:val="single" w:sz="8" w:space="0" w:color="666666"/>
            </w:tcBorders>
            <w:shd w:val="clear" w:color="auto" w:fill="FFFFFF"/>
            <w:tcMar>
              <w:top w:w="0" w:type="dxa"/>
              <w:left w:w="0" w:type="dxa"/>
              <w:bottom w:w="0" w:type="dxa"/>
              <w:right w:w="0" w:type="dxa"/>
            </w:tcMar>
            <w:vAlign w:val="center"/>
          </w:tcPr>
          <w:p w14:paraId="61B7D4DE" w14:textId="77777777" w:rsidR="00904580" w:rsidRDefault="00904580" w:rsidP="001812A2">
            <w:pPr>
              <w:spacing w:before="100" w:after="100"/>
              <w:ind w:left="100" w:right="100"/>
              <w:jc w:val="center"/>
            </w:pPr>
            <w:r>
              <w:rPr>
                <w:color w:val="000000"/>
                <w:sz w:val="20"/>
                <w:szCs w:val="20"/>
              </w:rPr>
              <w:t>Female ZW-Female</w:t>
            </w:r>
            <w:r w:rsidRPr="00850892">
              <w:rPr>
                <w:color w:val="000000"/>
                <w:sz w:val="20"/>
                <w:szCs w:val="20"/>
                <w:vertAlign w:val="subscript"/>
              </w:rPr>
              <w:t>SR</w:t>
            </w:r>
            <w:r>
              <w:rPr>
                <w:color w:val="000000"/>
                <w:sz w:val="20"/>
                <w:szCs w:val="20"/>
              </w:rPr>
              <w:t xml:space="preserve"> ZZ</w:t>
            </w:r>
          </w:p>
        </w:tc>
        <w:tc>
          <w:tcPr>
            <w:tcW w:w="995" w:type="dxa"/>
            <w:tcBorders>
              <w:top w:val="single" w:sz="8" w:space="0" w:color="666666"/>
            </w:tcBorders>
            <w:shd w:val="clear" w:color="auto" w:fill="FFFFFF"/>
            <w:tcMar>
              <w:top w:w="0" w:type="dxa"/>
              <w:left w:w="0" w:type="dxa"/>
              <w:bottom w:w="0" w:type="dxa"/>
              <w:right w:w="0" w:type="dxa"/>
            </w:tcMar>
            <w:vAlign w:val="center"/>
          </w:tcPr>
          <w:p w14:paraId="646E2D93" w14:textId="77777777" w:rsidR="00904580" w:rsidRDefault="00904580" w:rsidP="001812A2">
            <w:pPr>
              <w:spacing w:before="100" w:after="100"/>
              <w:ind w:left="100" w:right="100"/>
              <w:jc w:val="center"/>
            </w:pPr>
            <w:r>
              <w:rPr>
                <w:color w:val="000000"/>
                <w:sz w:val="20"/>
                <w:szCs w:val="20"/>
              </w:rPr>
              <w:t>0.48</w:t>
            </w:r>
          </w:p>
        </w:tc>
      </w:tr>
      <w:tr w:rsidR="00904580" w14:paraId="5D97F917" w14:textId="77777777" w:rsidTr="001812A2">
        <w:trPr>
          <w:cantSplit/>
          <w:trHeight w:val="531"/>
          <w:jc w:val="center"/>
        </w:trPr>
        <w:tc>
          <w:tcPr>
            <w:tcW w:w="1302" w:type="dxa"/>
            <w:vMerge/>
            <w:shd w:val="clear" w:color="auto" w:fill="FFFFFF"/>
            <w:tcMar>
              <w:top w:w="0" w:type="dxa"/>
              <w:left w:w="0" w:type="dxa"/>
              <w:bottom w:w="0" w:type="dxa"/>
              <w:right w:w="0" w:type="dxa"/>
            </w:tcMar>
            <w:vAlign w:val="center"/>
          </w:tcPr>
          <w:p w14:paraId="6CBC21D6" w14:textId="77777777" w:rsidR="00904580" w:rsidRDefault="00904580" w:rsidP="001812A2">
            <w:pPr>
              <w:spacing w:before="100" w:after="100"/>
              <w:ind w:left="100" w:right="100"/>
              <w:jc w:val="center"/>
            </w:pPr>
          </w:p>
        </w:tc>
        <w:tc>
          <w:tcPr>
            <w:tcW w:w="1247" w:type="dxa"/>
            <w:shd w:val="clear" w:color="auto" w:fill="FFFFFF"/>
            <w:tcMar>
              <w:top w:w="0" w:type="dxa"/>
              <w:left w:w="0" w:type="dxa"/>
              <w:bottom w:w="0" w:type="dxa"/>
              <w:right w:w="0" w:type="dxa"/>
            </w:tcMar>
            <w:vAlign w:val="center"/>
          </w:tcPr>
          <w:p w14:paraId="086AEE21" w14:textId="77777777" w:rsidR="00904580" w:rsidRDefault="00904580" w:rsidP="001812A2">
            <w:pPr>
              <w:spacing w:before="100" w:after="100"/>
              <w:ind w:left="100" w:right="100"/>
            </w:pPr>
            <w:r>
              <w:rPr>
                <w:color w:val="000000"/>
                <w:sz w:val="20"/>
                <w:szCs w:val="20"/>
              </w:rPr>
              <w:t>Female</w:t>
            </w:r>
            <w:r w:rsidRPr="00850892">
              <w:rPr>
                <w:color w:val="000000"/>
                <w:sz w:val="20"/>
                <w:szCs w:val="20"/>
                <w:vertAlign w:val="subscript"/>
              </w:rPr>
              <w:t>SR</w:t>
            </w:r>
            <w:r>
              <w:rPr>
                <w:color w:val="000000"/>
                <w:sz w:val="20"/>
                <w:szCs w:val="20"/>
              </w:rPr>
              <w:t xml:space="preserve"> ZZ</w:t>
            </w:r>
          </w:p>
        </w:tc>
        <w:tc>
          <w:tcPr>
            <w:tcW w:w="435" w:type="dxa"/>
            <w:shd w:val="clear" w:color="auto" w:fill="FFFFFF"/>
            <w:tcMar>
              <w:top w:w="0" w:type="dxa"/>
              <w:left w:w="0" w:type="dxa"/>
              <w:bottom w:w="0" w:type="dxa"/>
              <w:right w:w="0" w:type="dxa"/>
            </w:tcMar>
            <w:vAlign w:val="center"/>
          </w:tcPr>
          <w:p w14:paraId="093E244F" w14:textId="77777777" w:rsidR="00904580" w:rsidRDefault="00904580" w:rsidP="001812A2">
            <w:pPr>
              <w:spacing w:before="100" w:after="100"/>
              <w:ind w:left="100" w:right="100"/>
              <w:jc w:val="center"/>
            </w:pPr>
            <w:r>
              <w:rPr>
                <w:color w:val="000000"/>
                <w:sz w:val="20"/>
                <w:szCs w:val="20"/>
              </w:rPr>
              <w:t>28</w:t>
            </w:r>
          </w:p>
        </w:tc>
        <w:tc>
          <w:tcPr>
            <w:tcW w:w="1023" w:type="dxa"/>
            <w:shd w:val="clear" w:color="auto" w:fill="FFFFFF"/>
            <w:tcMar>
              <w:top w:w="0" w:type="dxa"/>
              <w:left w:w="0" w:type="dxa"/>
              <w:bottom w:w="0" w:type="dxa"/>
              <w:right w:w="0" w:type="dxa"/>
            </w:tcMar>
            <w:vAlign w:val="center"/>
          </w:tcPr>
          <w:p w14:paraId="3003A6A5" w14:textId="77777777" w:rsidR="00904580" w:rsidRDefault="00904580" w:rsidP="001812A2">
            <w:pPr>
              <w:spacing w:before="100" w:after="100"/>
              <w:ind w:left="100" w:right="100"/>
              <w:jc w:val="center"/>
            </w:pPr>
            <w:r>
              <w:rPr>
                <w:color w:val="000000"/>
                <w:sz w:val="20"/>
                <w:szCs w:val="20"/>
              </w:rPr>
              <w:t>0.06</w:t>
            </w:r>
          </w:p>
        </w:tc>
        <w:tc>
          <w:tcPr>
            <w:tcW w:w="1053" w:type="dxa"/>
            <w:shd w:val="clear" w:color="auto" w:fill="FFFFFF"/>
            <w:tcMar>
              <w:top w:w="0" w:type="dxa"/>
              <w:left w:w="0" w:type="dxa"/>
              <w:bottom w:w="0" w:type="dxa"/>
              <w:right w:w="0" w:type="dxa"/>
            </w:tcMar>
            <w:vAlign w:val="center"/>
          </w:tcPr>
          <w:p w14:paraId="171CC769" w14:textId="77777777" w:rsidR="00904580" w:rsidRDefault="00904580" w:rsidP="001812A2">
            <w:pPr>
              <w:spacing w:before="100" w:after="100"/>
              <w:ind w:left="100" w:right="100"/>
              <w:jc w:val="center"/>
            </w:pPr>
            <w:r>
              <w:rPr>
                <w:color w:val="000000"/>
                <w:sz w:val="20"/>
                <w:szCs w:val="20"/>
              </w:rPr>
              <w:t>-0.04</w:t>
            </w:r>
          </w:p>
        </w:tc>
        <w:tc>
          <w:tcPr>
            <w:tcW w:w="1053" w:type="dxa"/>
            <w:shd w:val="clear" w:color="auto" w:fill="FFFFFF"/>
            <w:tcMar>
              <w:top w:w="0" w:type="dxa"/>
              <w:left w:w="0" w:type="dxa"/>
              <w:bottom w:w="0" w:type="dxa"/>
              <w:right w:w="0" w:type="dxa"/>
            </w:tcMar>
            <w:vAlign w:val="center"/>
          </w:tcPr>
          <w:p w14:paraId="461AB4DA" w14:textId="77777777" w:rsidR="00904580" w:rsidRDefault="00904580" w:rsidP="001812A2">
            <w:pPr>
              <w:spacing w:before="100" w:after="100"/>
              <w:ind w:left="100" w:right="21"/>
              <w:jc w:val="center"/>
            </w:pPr>
            <w:r>
              <w:rPr>
                <w:color w:val="000000"/>
                <w:sz w:val="20"/>
                <w:szCs w:val="20"/>
              </w:rPr>
              <w:t>0.16</w:t>
            </w:r>
          </w:p>
        </w:tc>
        <w:tc>
          <w:tcPr>
            <w:tcW w:w="2390" w:type="dxa"/>
            <w:shd w:val="clear" w:color="auto" w:fill="FFFFFF"/>
            <w:tcMar>
              <w:top w:w="0" w:type="dxa"/>
              <w:left w:w="0" w:type="dxa"/>
              <w:bottom w:w="0" w:type="dxa"/>
              <w:right w:w="0" w:type="dxa"/>
            </w:tcMar>
            <w:vAlign w:val="center"/>
          </w:tcPr>
          <w:p w14:paraId="0998E165" w14:textId="77777777" w:rsidR="00904580" w:rsidRDefault="00904580" w:rsidP="001812A2">
            <w:pPr>
              <w:spacing w:before="100" w:after="100"/>
              <w:ind w:left="100" w:right="100"/>
              <w:jc w:val="center"/>
            </w:pPr>
            <w:r>
              <w:rPr>
                <w:color w:val="000000"/>
                <w:sz w:val="20"/>
                <w:szCs w:val="20"/>
              </w:rPr>
              <w:t>Female</w:t>
            </w:r>
            <w:r w:rsidRPr="00850892">
              <w:rPr>
                <w:color w:val="000000"/>
                <w:sz w:val="20"/>
                <w:szCs w:val="20"/>
                <w:vertAlign w:val="subscript"/>
              </w:rPr>
              <w:t>SR</w:t>
            </w:r>
            <w:r>
              <w:rPr>
                <w:color w:val="000000"/>
                <w:sz w:val="20"/>
                <w:szCs w:val="20"/>
              </w:rPr>
              <w:t xml:space="preserve"> ZZ-Male ZZ</w:t>
            </w:r>
          </w:p>
        </w:tc>
        <w:tc>
          <w:tcPr>
            <w:tcW w:w="995" w:type="dxa"/>
            <w:shd w:val="clear" w:color="auto" w:fill="FFFFFF"/>
            <w:tcMar>
              <w:top w:w="0" w:type="dxa"/>
              <w:left w:w="0" w:type="dxa"/>
              <w:bottom w:w="0" w:type="dxa"/>
              <w:right w:w="0" w:type="dxa"/>
            </w:tcMar>
            <w:vAlign w:val="center"/>
          </w:tcPr>
          <w:p w14:paraId="490B9D22" w14:textId="77777777" w:rsidR="00904580" w:rsidRDefault="00904580" w:rsidP="001812A2">
            <w:pPr>
              <w:spacing w:before="100" w:after="100"/>
              <w:ind w:left="100" w:right="100"/>
              <w:jc w:val="center"/>
            </w:pPr>
            <w:r>
              <w:rPr>
                <w:color w:val="000000"/>
                <w:sz w:val="20"/>
                <w:szCs w:val="20"/>
              </w:rPr>
              <w:t>0.44</w:t>
            </w:r>
          </w:p>
        </w:tc>
      </w:tr>
      <w:tr w:rsidR="00904580" w14:paraId="4B49B64A" w14:textId="77777777" w:rsidTr="001812A2">
        <w:trPr>
          <w:cantSplit/>
          <w:trHeight w:val="330"/>
          <w:jc w:val="center"/>
        </w:trPr>
        <w:tc>
          <w:tcPr>
            <w:tcW w:w="1302" w:type="dxa"/>
            <w:vMerge/>
            <w:tcBorders>
              <w:bottom w:val="single" w:sz="16" w:space="0" w:color="666666"/>
            </w:tcBorders>
            <w:shd w:val="clear" w:color="auto" w:fill="FFFFFF"/>
            <w:tcMar>
              <w:top w:w="0" w:type="dxa"/>
              <w:left w:w="0" w:type="dxa"/>
              <w:bottom w:w="0" w:type="dxa"/>
              <w:right w:w="0" w:type="dxa"/>
            </w:tcMar>
            <w:vAlign w:val="center"/>
          </w:tcPr>
          <w:p w14:paraId="2A3BDC18" w14:textId="77777777" w:rsidR="00904580" w:rsidRDefault="00904580" w:rsidP="001812A2">
            <w:pPr>
              <w:spacing w:before="100" w:after="100"/>
              <w:ind w:left="100" w:right="100"/>
              <w:jc w:val="center"/>
            </w:pPr>
          </w:p>
        </w:tc>
        <w:tc>
          <w:tcPr>
            <w:tcW w:w="1247" w:type="dxa"/>
            <w:tcBorders>
              <w:bottom w:val="single" w:sz="16" w:space="0" w:color="666666"/>
            </w:tcBorders>
            <w:shd w:val="clear" w:color="auto" w:fill="FFFFFF"/>
            <w:tcMar>
              <w:top w:w="0" w:type="dxa"/>
              <w:left w:w="0" w:type="dxa"/>
              <w:bottom w:w="0" w:type="dxa"/>
              <w:right w:w="0" w:type="dxa"/>
            </w:tcMar>
            <w:vAlign w:val="center"/>
          </w:tcPr>
          <w:p w14:paraId="55775E68" w14:textId="77777777" w:rsidR="00904580" w:rsidRDefault="00904580" w:rsidP="001812A2">
            <w:pPr>
              <w:spacing w:before="100" w:after="100"/>
              <w:ind w:left="100" w:right="100"/>
            </w:pPr>
            <w:r>
              <w:rPr>
                <w:color w:val="000000"/>
                <w:sz w:val="20"/>
                <w:szCs w:val="20"/>
              </w:rPr>
              <w:t>Male ZZ</w:t>
            </w:r>
          </w:p>
        </w:tc>
        <w:tc>
          <w:tcPr>
            <w:tcW w:w="435" w:type="dxa"/>
            <w:tcBorders>
              <w:bottom w:val="single" w:sz="16" w:space="0" w:color="666666"/>
            </w:tcBorders>
            <w:shd w:val="clear" w:color="auto" w:fill="FFFFFF"/>
            <w:tcMar>
              <w:top w:w="0" w:type="dxa"/>
              <w:left w:w="0" w:type="dxa"/>
              <w:bottom w:w="0" w:type="dxa"/>
              <w:right w:w="0" w:type="dxa"/>
            </w:tcMar>
            <w:vAlign w:val="center"/>
          </w:tcPr>
          <w:p w14:paraId="5F6DA5E1" w14:textId="77777777" w:rsidR="00904580" w:rsidRDefault="00904580" w:rsidP="001812A2">
            <w:pPr>
              <w:spacing w:before="100" w:after="100"/>
              <w:ind w:left="100" w:right="100"/>
              <w:jc w:val="center"/>
            </w:pPr>
            <w:r>
              <w:rPr>
                <w:color w:val="000000"/>
                <w:sz w:val="20"/>
                <w:szCs w:val="20"/>
              </w:rPr>
              <w:t>38</w:t>
            </w:r>
          </w:p>
        </w:tc>
        <w:tc>
          <w:tcPr>
            <w:tcW w:w="1023" w:type="dxa"/>
            <w:tcBorders>
              <w:bottom w:val="single" w:sz="16" w:space="0" w:color="666666"/>
            </w:tcBorders>
            <w:shd w:val="clear" w:color="auto" w:fill="FFFFFF"/>
            <w:tcMar>
              <w:top w:w="0" w:type="dxa"/>
              <w:left w:w="0" w:type="dxa"/>
              <w:bottom w:w="0" w:type="dxa"/>
              <w:right w:w="0" w:type="dxa"/>
            </w:tcMar>
            <w:vAlign w:val="center"/>
          </w:tcPr>
          <w:p w14:paraId="0C818A60" w14:textId="77777777" w:rsidR="00904580" w:rsidRDefault="00904580" w:rsidP="001812A2">
            <w:pPr>
              <w:spacing w:before="100" w:after="100"/>
              <w:ind w:left="100" w:right="100"/>
              <w:jc w:val="center"/>
            </w:pPr>
            <w:r>
              <w:rPr>
                <w:color w:val="000000"/>
                <w:sz w:val="20"/>
                <w:szCs w:val="20"/>
              </w:rPr>
              <w:t>0.01</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0A62BFC" w14:textId="77777777" w:rsidR="00904580" w:rsidRDefault="00904580" w:rsidP="001812A2">
            <w:pPr>
              <w:spacing w:before="100" w:after="100"/>
              <w:ind w:left="100" w:right="100"/>
              <w:jc w:val="center"/>
            </w:pPr>
            <w:r>
              <w:rPr>
                <w:color w:val="000000"/>
                <w:sz w:val="20"/>
                <w:szCs w:val="20"/>
              </w:rPr>
              <w:t>-0.08</w:t>
            </w:r>
          </w:p>
        </w:tc>
        <w:tc>
          <w:tcPr>
            <w:tcW w:w="1053" w:type="dxa"/>
            <w:tcBorders>
              <w:bottom w:val="single" w:sz="16" w:space="0" w:color="666666"/>
            </w:tcBorders>
            <w:shd w:val="clear" w:color="auto" w:fill="FFFFFF"/>
            <w:tcMar>
              <w:top w:w="0" w:type="dxa"/>
              <w:left w:w="0" w:type="dxa"/>
              <w:bottom w:w="0" w:type="dxa"/>
              <w:right w:w="0" w:type="dxa"/>
            </w:tcMar>
            <w:vAlign w:val="center"/>
          </w:tcPr>
          <w:p w14:paraId="61F25BB4" w14:textId="77777777" w:rsidR="00904580" w:rsidRDefault="00904580" w:rsidP="001812A2">
            <w:pPr>
              <w:spacing w:before="100" w:after="100"/>
              <w:ind w:left="100" w:right="21"/>
              <w:jc w:val="center"/>
            </w:pPr>
            <w:r>
              <w:rPr>
                <w:color w:val="000000"/>
                <w:sz w:val="20"/>
                <w:szCs w:val="20"/>
              </w:rPr>
              <w:t>0.10</w:t>
            </w:r>
          </w:p>
        </w:tc>
        <w:tc>
          <w:tcPr>
            <w:tcW w:w="2390" w:type="dxa"/>
            <w:tcBorders>
              <w:bottom w:val="single" w:sz="16" w:space="0" w:color="666666"/>
            </w:tcBorders>
            <w:shd w:val="clear" w:color="auto" w:fill="FFFFFF"/>
            <w:tcMar>
              <w:top w:w="0" w:type="dxa"/>
              <w:left w:w="0" w:type="dxa"/>
              <w:bottom w:w="0" w:type="dxa"/>
              <w:right w:w="0" w:type="dxa"/>
            </w:tcMar>
            <w:vAlign w:val="center"/>
          </w:tcPr>
          <w:p w14:paraId="29B4FD95" w14:textId="77777777" w:rsidR="00904580" w:rsidRDefault="00904580" w:rsidP="001812A2">
            <w:pPr>
              <w:spacing w:before="100" w:after="100"/>
              <w:ind w:left="100" w:right="100"/>
              <w:jc w:val="center"/>
            </w:pPr>
            <w:r>
              <w:rPr>
                <w:color w:val="000000"/>
                <w:sz w:val="20"/>
                <w:szCs w:val="20"/>
              </w:rPr>
              <w:t>Male ZZ-Female ZW</w:t>
            </w:r>
          </w:p>
        </w:tc>
        <w:tc>
          <w:tcPr>
            <w:tcW w:w="995" w:type="dxa"/>
            <w:tcBorders>
              <w:bottom w:val="single" w:sz="16" w:space="0" w:color="666666"/>
            </w:tcBorders>
            <w:shd w:val="clear" w:color="auto" w:fill="FFFFFF"/>
            <w:tcMar>
              <w:top w:w="0" w:type="dxa"/>
              <w:left w:w="0" w:type="dxa"/>
              <w:bottom w:w="0" w:type="dxa"/>
              <w:right w:w="0" w:type="dxa"/>
            </w:tcMar>
            <w:vAlign w:val="center"/>
          </w:tcPr>
          <w:p w14:paraId="1F70F3E7" w14:textId="77777777" w:rsidR="00904580" w:rsidRDefault="00904580" w:rsidP="001812A2">
            <w:pPr>
              <w:spacing w:before="100" w:after="100"/>
              <w:ind w:left="100" w:right="100"/>
              <w:jc w:val="center"/>
            </w:pPr>
            <w:r>
              <w:rPr>
                <w:color w:val="000000"/>
                <w:sz w:val="20"/>
                <w:szCs w:val="20"/>
              </w:rPr>
              <w:t>0.96</w:t>
            </w:r>
          </w:p>
        </w:tc>
      </w:tr>
    </w:tbl>
    <w:p w14:paraId="65E318C3" w14:textId="77777777" w:rsidR="00904580" w:rsidRDefault="00904580" w:rsidP="00904580">
      <w:pPr>
        <w:contextualSpacing/>
        <w:rPr>
          <w:iCs/>
          <w:color w:val="000000" w:themeColor="text1"/>
          <w:shd w:val="clear" w:color="auto" w:fill="FFFFFF"/>
        </w:rPr>
      </w:pPr>
    </w:p>
    <w:p w14:paraId="5439CF8C" w14:textId="77777777" w:rsidR="00904580" w:rsidRDefault="00904580" w:rsidP="00904580">
      <w:pPr>
        <w:rPr>
          <w:iCs/>
          <w:color w:val="000000" w:themeColor="text1"/>
          <w:shd w:val="clear" w:color="auto" w:fill="FFFFFF"/>
        </w:rPr>
      </w:pPr>
      <w:r>
        <w:rPr>
          <w:iCs/>
          <w:color w:val="000000" w:themeColor="text1"/>
          <w:shd w:val="clear" w:color="auto" w:fill="FFFFFF"/>
        </w:rPr>
        <w:br w:type="page"/>
      </w:r>
    </w:p>
    <w:p w14:paraId="48DC1E7A" w14:textId="698EBAB9" w:rsidR="00904580"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4</w:t>
      </w:r>
      <w:r w:rsidRPr="00B0383A">
        <w:rPr>
          <w:iCs/>
          <w:color w:val="000000" w:themeColor="text1"/>
          <w:shd w:val="clear" w:color="auto" w:fill="FFFFFF"/>
        </w:rPr>
        <w:t xml:space="preserve">: BRMS Model coefficients for SVL and mass growth rate estimates across sex class </w:t>
      </w:r>
      <w:r w:rsidRPr="00B0383A">
        <w:rPr>
          <w:i/>
          <w:iCs/>
          <w:color w:val="000000" w:themeColor="text1"/>
          <w:shd w:val="clear" w:color="auto" w:fill="FFFFFF"/>
        </w:rPr>
        <w:t>Bassiana duperreyi</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Due to the small size and rate of change in grams, mass was converted to centigrams (cg).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3F8A0862" w14:textId="77777777" w:rsidR="00904580" w:rsidRPr="00B0383A" w:rsidRDefault="00904580" w:rsidP="00904580">
      <w:pPr>
        <w:contextualSpacing/>
        <w:rPr>
          <w:iCs/>
          <w:color w:val="000000" w:themeColor="text1"/>
          <w:shd w:val="clear" w:color="auto" w:fill="FFFFFF"/>
        </w:rPr>
      </w:pPr>
    </w:p>
    <w:p w14:paraId="2D707E2E" w14:textId="77777777" w:rsidR="00904580" w:rsidRPr="00B0383A" w:rsidRDefault="00904580" w:rsidP="00904580">
      <w:pPr>
        <w:contextualSpacing/>
        <w:rPr>
          <w:color w:val="000000" w:themeColor="text1"/>
          <w:shd w:val="clear" w:color="auto" w:fill="FFFFFF"/>
        </w:rPr>
      </w:pPr>
    </w:p>
    <w:tbl>
      <w:tblPr>
        <w:tblW w:w="0" w:type="auto"/>
        <w:jc w:val="center"/>
        <w:tblLayout w:type="fixed"/>
        <w:tblLook w:val="0420" w:firstRow="1" w:lastRow="0" w:firstColumn="0" w:lastColumn="0" w:noHBand="0" w:noVBand="1"/>
      </w:tblPr>
      <w:tblGrid>
        <w:gridCol w:w="1560"/>
        <w:gridCol w:w="1984"/>
        <w:gridCol w:w="1418"/>
        <w:gridCol w:w="1134"/>
        <w:gridCol w:w="1134"/>
      </w:tblGrid>
      <w:tr w:rsidR="00904580" w14:paraId="2F76868A" w14:textId="77777777" w:rsidTr="001812A2">
        <w:trPr>
          <w:cantSplit/>
          <w:tblHeader/>
          <w:jc w:val="center"/>
        </w:trPr>
        <w:tc>
          <w:tcPr>
            <w:tcW w:w="15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A577BD" w14:textId="77777777" w:rsidR="00904580" w:rsidRDefault="00904580" w:rsidP="001812A2">
            <w:pPr>
              <w:spacing w:before="100" w:after="100"/>
              <w:ind w:left="100" w:right="100"/>
            </w:pPr>
            <w:r>
              <w:rPr>
                <w:color w:val="000000"/>
                <w:sz w:val="22"/>
                <w:szCs w:val="22"/>
              </w:rPr>
              <w:t>Growth rate</w:t>
            </w:r>
          </w:p>
        </w:tc>
        <w:tc>
          <w:tcPr>
            <w:tcW w:w="19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F5D03" w14:textId="77777777" w:rsidR="00904580" w:rsidRDefault="00904580" w:rsidP="001812A2">
            <w:pPr>
              <w:spacing w:before="100" w:after="100"/>
              <w:ind w:left="100" w:right="100"/>
            </w:pPr>
            <w:r>
              <w:rPr>
                <w:color w:val="000000"/>
                <w:sz w:val="22"/>
                <w:szCs w:val="22"/>
              </w:rPr>
              <w:t>Covariate</w:t>
            </w:r>
          </w:p>
        </w:tc>
        <w:tc>
          <w:tcPr>
            <w:tcW w:w="141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CFFD48" w14:textId="77777777" w:rsidR="00904580" w:rsidRDefault="00904580" w:rsidP="001812A2">
            <w:pPr>
              <w:spacing w:before="100" w:after="100"/>
              <w:ind w:left="100" w:right="100"/>
              <w:jc w:val="center"/>
            </w:pPr>
            <w:r>
              <w:rPr>
                <w:color w:val="000000"/>
                <w:sz w:val="22"/>
                <w:szCs w:val="22"/>
              </w:rPr>
              <w:t>Estimate</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3467AE" w14:textId="77777777" w:rsidR="00904580" w:rsidRDefault="00904580" w:rsidP="001812A2">
            <w:pPr>
              <w:spacing w:before="100" w:after="100"/>
              <w:ind w:left="100" w:right="100"/>
              <w:jc w:val="center"/>
            </w:pPr>
            <w:r>
              <w:rPr>
                <w:color w:val="000000"/>
                <w:sz w:val="22"/>
                <w:szCs w:val="22"/>
              </w:rPr>
              <w:t>l-95% CI</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17A64B6" w14:textId="77777777" w:rsidR="00904580" w:rsidRDefault="00904580" w:rsidP="001812A2">
            <w:pPr>
              <w:spacing w:before="100" w:after="100"/>
              <w:ind w:left="100" w:right="100"/>
              <w:jc w:val="center"/>
            </w:pPr>
            <w:r>
              <w:rPr>
                <w:color w:val="000000"/>
                <w:sz w:val="22"/>
                <w:szCs w:val="22"/>
              </w:rPr>
              <w:t>u-95% CI</w:t>
            </w:r>
          </w:p>
        </w:tc>
      </w:tr>
      <w:tr w:rsidR="00904580" w14:paraId="464AE1AE" w14:textId="77777777" w:rsidTr="001812A2">
        <w:trPr>
          <w:cantSplit/>
          <w:jc w:val="center"/>
        </w:trPr>
        <w:tc>
          <w:tcPr>
            <w:tcW w:w="1560" w:type="dxa"/>
            <w:vMerge w:val="restart"/>
            <w:tcBorders>
              <w:bottom w:val="single" w:sz="8" w:space="0" w:color="666666"/>
            </w:tcBorders>
            <w:shd w:val="clear" w:color="auto" w:fill="FFFFFF"/>
            <w:tcMar>
              <w:top w:w="0" w:type="dxa"/>
              <w:left w:w="0" w:type="dxa"/>
              <w:bottom w:w="0" w:type="dxa"/>
              <w:right w:w="0" w:type="dxa"/>
            </w:tcMar>
            <w:vAlign w:val="center"/>
          </w:tcPr>
          <w:p w14:paraId="71142F9A" w14:textId="77777777" w:rsidR="00904580" w:rsidRDefault="00904580" w:rsidP="001812A2">
            <w:pPr>
              <w:spacing w:before="100" w:after="100"/>
              <w:ind w:left="100" w:right="100"/>
            </w:pPr>
            <w:r>
              <w:rPr>
                <w:i/>
                <w:color w:val="000000"/>
                <w:sz w:val="20"/>
                <w:szCs w:val="20"/>
              </w:rPr>
              <w:t>mass(cg/d)</w:t>
            </w:r>
          </w:p>
        </w:tc>
        <w:tc>
          <w:tcPr>
            <w:tcW w:w="1984" w:type="dxa"/>
            <w:shd w:val="clear" w:color="auto" w:fill="FFFFFF"/>
            <w:tcMar>
              <w:top w:w="0" w:type="dxa"/>
              <w:left w:w="0" w:type="dxa"/>
              <w:bottom w:w="0" w:type="dxa"/>
              <w:right w:w="0" w:type="dxa"/>
            </w:tcMar>
            <w:vAlign w:val="center"/>
          </w:tcPr>
          <w:p w14:paraId="2E730E1F" w14:textId="77777777" w:rsidR="00904580" w:rsidRDefault="00904580" w:rsidP="001812A2">
            <w:pPr>
              <w:spacing w:before="100" w:after="100"/>
              <w:ind w:left="100" w:right="100"/>
            </w:pPr>
            <w:r>
              <w:rPr>
                <w:color w:val="000000"/>
                <w:sz w:val="20"/>
                <w:szCs w:val="20"/>
              </w:rPr>
              <w:t>Intercept (FemaleXX)</w:t>
            </w:r>
          </w:p>
        </w:tc>
        <w:tc>
          <w:tcPr>
            <w:tcW w:w="1418" w:type="dxa"/>
            <w:shd w:val="clear" w:color="auto" w:fill="FFFFFF"/>
            <w:tcMar>
              <w:top w:w="0" w:type="dxa"/>
              <w:left w:w="0" w:type="dxa"/>
              <w:bottom w:w="0" w:type="dxa"/>
              <w:right w:w="0" w:type="dxa"/>
            </w:tcMar>
            <w:vAlign w:val="center"/>
          </w:tcPr>
          <w:p w14:paraId="0EF199C0" w14:textId="77777777" w:rsidR="00904580" w:rsidRDefault="00904580" w:rsidP="001812A2">
            <w:pPr>
              <w:spacing w:before="100" w:after="100"/>
              <w:ind w:left="100" w:right="100"/>
              <w:jc w:val="center"/>
            </w:pPr>
            <w:r>
              <w:rPr>
                <w:color w:val="000000"/>
                <w:sz w:val="20"/>
                <w:szCs w:val="20"/>
              </w:rPr>
              <w:t>0.09</w:t>
            </w:r>
          </w:p>
        </w:tc>
        <w:tc>
          <w:tcPr>
            <w:tcW w:w="1134" w:type="dxa"/>
            <w:shd w:val="clear" w:color="auto" w:fill="FFFFFF"/>
            <w:tcMar>
              <w:top w:w="0" w:type="dxa"/>
              <w:left w:w="0" w:type="dxa"/>
              <w:bottom w:w="0" w:type="dxa"/>
              <w:right w:w="0" w:type="dxa"/>
            </w:tcMar>
            <w:vAlign w:val="center"/>
          </w:tcPr>
          <w:p w14:paraId="65A41019" w14:textId="77777777" w:rsidR="00904580" w:rsidRDefault="00904580" w:rsidP="001812A2">
            <w:pPr>
              <w:spacing w:before="100" w:after="100"/>
              <w:ind w:left="100" w:right="100"/>
              <w:jc w:val="center"/>
            </w:pPr>
            <w:r>
              <w:rPr>
                <w:color w:val="000000"/>
                <w:sz w:val="20"/>
                <w:szCs w:val="20"/>
              </w:rPr>
              <w:t>-0.33</w:t>
            </w:r>
          </w:p>
        </w:tc>
        <w:tc>
          <w:tcPr>
            <w:tcW w:w="1134" w:type="dxa"/>
            <w:shd w:val="clear" w:color="auto" w:fill="FFFFFF"/>
            <w:tcMar>
              <w:top w:w="0" w:type="dxa"/>
              <w:left w:w="0" w:type="dxa"/>
              <w:bottom w:w="0" w:type="dxa"/>
              <w:right w:w="0" w:type="dxa"/>
            </w:tcMar>
            <w:vAlign w:val="center"/>
          </w:tcPr>
          <w:p w14:paraId="620A7582" w14:textId="77777777" w:rsidR="00904580" w:rsidRDefault="00904580" w:rsidP="001812A2">
            <w:pPr>
              <w:spacing w:before="100" w:after="100"/>
              <w:ind w:left="100" w:right="100"/>
              <w:jc w:val="center"/>
            </w:pPr>
            <w:r>
              <w:rPr>
                <w:color w:val="000000"/>
                <w:sz w:val="20"/>
                <w:szCs w:val="20"/>
              </w:rPr>
              <w:t>0.51</w:t>
            </w:r>
          </w:p>
        </w:tc>
      </w:tr>
      <w:tr w:rsidR="00904580" w14:paraId="1F7517D9"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C0A7CD"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16F24A47" w14:textId="77777777" w:rsidR="00904580" w:rsidRDefault="00904580" w:rsidP="001812A2">
            <w:pPr>
              <w:spacing w:before="100" w:after="100"/>
              <w:ind w:left="100" w:right="100"/>
            </w:pPr>
            <w:r>
              <w:rPr>
                <w:color w:val="000000"/>
                <w:sz w:val="20"/>
                <w:szCs w:val="20"/>
              </w:rPr>
              <w:t>Male</w:t>
            </w:r>
            <w:r w:rsidRPr="00850892">
              <w:rPr>
                <w:color w:val="000000"/>
                <w:sz w:val="20"/>
                <w:szCs w:val="20"/>
                <w:vertAlign w:val="subscript"/>
              </w:rPr>
              <w:t>SR</w:t>
            </w:r>
            <w:r>
              <w:rPr>
                <w:color w:val="000000"/>
                <w:sz w:val="20"/>
                <w:szCs w:val="20"/>
              </w:rPr>
              <w:t>XX</w:t>
            </w:r>
          </w:p>
        </w:tc>
        <w:tc>
          <w:tcPr>
            <w:tcW w:w="1418" w:type="dxa"/>
            <w:shd w:val="clear" w:color="auto" w:fill="FFFFFF"/>
            <w:tcMar>
              <w:top w:w="0" w:type="dxa"/>
              <w:left w:w="0" w:type="dxa"/>
              <w:bottom w:w="0" w:type="dxa"/>
              <w:right w:w="0" w:type="dxa"/>
            </w:tcMar>
            <w:vAlign w:val="center"/>
          </w:tcPr>
          <w:p w14:paraId="6818415C" w14:textId="77777777" w:rsidR="00904580" w:rsidRDefault="00904580" w:rsidP="001812A2">
            <w:pPr>
              <w:spacing w:before="100" w:after="100"/>
              <w:ind w:left="100" w:right="100"/>
              <w:jc w:val="center"/>
            </w:pPr>
            <w:r>
              <w:rPr>
                <w:color w:val="000000"/>
                <w:sz w:val="20"/>
                <w:szCs w:val="20"/>
              </w:rPr>
              <w:t>0.35</w:t>
            </w:r>
          </w:p>
        </w:tc>
        <w:tc>
          <w:tcPr>
            <w:tcW w:w="1134" w:type="dxa"/>
            <w:shd w:val="clear" w:color="auto" w:fill="FFFFFF"/>
            <w:tcMar>
              <w:top w:w="0" w:type="dxa"/>
              <w:left w:w="0" w:type="dxa"/>
              <w:bottom w:w="0" w:type="dxa"/>
              <w:right w:w="0" w:type="dxa"/>
            </w:tcMar>
            <w:vAlign w:val="center"/>
          </w:tcPr>
          <w:p w14:paraId="05904FC6" w14:textId="77777777" w:rsidR="00904580" w:rsidRDefault="00904580" w:rsidP="001812A2">
            <w:pPr>
              <w:spacing w:before="100" w:after="100"/>
              <w:ind w:left="100" w:right="100"/>
              <w:jc w:val="center"/>
            </w:pPr>
            <w:r>
              <w:rPr>
                <w:color w:val="000000"/>
                <w:sz w:val="20"/>
                <w:szCs w:val="20"/>
              </w:rPr>
              <w:t>-0.24</w:t>
            </w:r>
          </w:p>
        </w:tc>
        <w:tc>
          <w:tcPr>
            <w:tcW w:w="1134" w:type="dxa"/>
            <w:shd w:val="clear" w:color="auto" w:fill="FFFFFF"/>
            <w:tcMar>
              <w:top w:w="0" w:type="dxa"/>
              <w:left w:w="0" w:type="dxa"/>
              <w:bottom w:w="0" w:type="dxa"/>
              <w:right w:w="0" w:type="dxa"/>
            </w:tcMar>
            <w:vAlign w:val="center"/>
          </w:tcPr>
          <w:p w14:paraId="0C51213F" w14:textId="77777777" w:rsidR="00904580" w:rsidRDefault="00904580" w:rsidP="001812A2">
            <w:pPr>
              <w:spacing w:before="100" w:after="100"/>
              <w:ind w:left="100" w:right="100"/>
              <w:jc w:val="center"/>
            </w:pPr>
            <w:r>
              <w:rPr>
                <w:color w:val="000000"/>
                <w:sz w:val="20"/>
                <w:szCs w:val="20"/>
              </w:rPr>
              <w:t>0.94</w:t>
            </w:r>
          </w:p>
        </w:tc>
      </w:tr>
      <w:tr w:rsidR="00904580" w14:paraId="4ED6FF02" w14:textId="77777777" w:rsidTr="001812A2">
        <w:trPr>
          <w:cantSplit/>
          <w:jc w:val="center"/>
        </w:trPr>
        <w:tc>
          <w:tcPr>
            <w:tcW w:w="1560" w:type="dxa"/>
            <w:vMerge/>
            <w:shd w:val="clear" w:color="auto" w:fill="FFFFFF"/>
            <w:tcMar>
              <w:top w:w="0" w:type="dxa"/>
              <w:left w:w="0" w:type="dxa"/>
              <w:bottom w:w="0" w:type="dxa"/>
              <w:right w:w="0" w:type="dxa"/>
            </w:tcMar>
            <w:vAlign w:val="center"/>
          </w:tcPr>
          <w:p w14:paraId="6A20AEE1"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2E1DFC8"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2E52C0AB" w14:textId="77777777" w:rsidR="00904580" w:rsidRDefault="00904580" w:rsidP="001812A2">
            <w:pPr>
              <w:spacing w:before="100" w:after="100"/>
              <w:ind w:left="100" w:right="100"/>
              <w:jc w:val="center"/>
            </w:pPr>
            <w:r>
              <w:rPr>
                <w:color w:val="000000"/>
                <w:sz w:val="20"/>
                <w:szCs w:val="20"/>
              </w:rPr>
              <w:t>0.21</w:t>
            </w:r>
          </w:p>
        </w:tc>
        <w:tc>
          <w:tcPr>
            <w:tcW w:w="1134" w:type="dxa"/>
            <w:shd w:val="clear" w:color="auto" w:fill="FFFFFF"/>
            <w:tcMar>
              <w:top w:w="0" w:type="dxa"/>
              <w:left w:w="0" w:type="dxa"/>
              <w:bottom w:w="0" w:type="dxa"/>
              <w:right w:w="0" w:type="dxa"/>
            </w:tcMar>
            <w:vAlign w:val="center"/>
          </w:tcPr>
          <w:p w14:paraId="37B61EC4" w14:textId="77777777" w:rsidR="00904580" w:rsidRDefault="00904580" w:rsidP="001812A2">
            <w:pPr>
              <w:spacing w:before="100" w:after="100"/>
              <w:ind w:left="100" w:right="100"/>
              <w:jc w:val="center"/>
            </w:pPr>
            <w:r>
              <w:rPr>
                <w:color w:val="000000"/>
                <w:sz w:val="20"/>
                <w:szCs w:val="20"/>
              </w:rPr>
              <w:t>-0.50</w:t>
            </w:r>
          </w:p>
        </w:tc>
        <w:tc>
          <w:tcPr>
            <w:tcW w:w="1134" w:type="dxa"/>
            <w:shd w:val="clear" w:color="auto" w:fill="FFFFFF"/>
            <w:tcMar>
              <w:top w:w="0" w:type="dxa"/>
              <w:left w:w="0" w:type="dxa"/>
              <w:bottom w:w="0" w:type="dxa"/>
              <w:right w:w="0" w:type="dxa"/>
            </w:tcMar>
            <w:vAlign w:val="center"/>
          </w:tcPr>
          <w:p w14:paraId="60C709FC" w14:textId="77777777" w:rsidR="00904580" w:rsidRDefault="00904580" w:rsidP="001812A2">
            <w:pPr>
              <w:spacing w:before="100" w:after="100"/>
              <w:ind w:left="100" w:right="100"/>
              <w:jc w:val="center"/>
            </w:pPr>
            <w:r>
              <w:rPr>
                <w:color w:val="000000"/>
                <w:sz w:val="20"/>
                <w:szCs w:val="20"/>
              </w:rPr>
              <w:t>0.91</w:t>
            </w:r>
          </w:p>
        </w:tc>
      </w:tr>
      <w:tr w:rsidR="00904580" w14:paraId="21254EEB"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901D03C"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59E65D6" w14:textId="77777777" w:rsidR="00904580" w:rsidRDefault="00904580" w:rsidP="001812A2">
            <w:pPr>
              <w:spacing w:before="100" w:after="100"/>
              <w:ind w:left="100" w:right="100"/>
            </w:pPr>
            <w:r>
              <w:rPr>
                <w:color w:val="000000"/>
                <w:sz w:val="20"/>
                <w:szCs w:val="20"/>
              </w:rPr>
              <w:t>mass(cg)</w:t>
            </w:r>
          </w:p>
        </w:tc>
        <w:tc>
          <w:tcPr>
            <w:tcW w:w="1418" w:type="dxa"/>
            <w:shd w:val="clear" w:color="auto" w:fill="FFFFFF"/>
            <w:tcMar>
              <w:top w:w="0" w:type="dxa"/>
              <w:left w:w="0" w:type="dxa"/>
              <w:bottom w:w="0" w:type="dxa"/>
              <w:right w:w="0" w:type="dxa"/>
            </w:tcMar>
            <w:vAlign w:val="center"/>
          </w:tcPr>
          <w:p w14:paraId="68B5ACFD"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1CBA557B"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336E14EB" w14:textId="77777777" w:rsidR="00904580" w:rsidRDefault="00904580" w:rsidP="001812A2">
            <w:pPr>
              <w:spacing w:before="100" w:after="100"/>
              <w:ind w:left="100" w:right="100"/>
              <w:jc w:val="center"/>
            </w:pPr>
            <w:r>
              <w:rPr>
                <w:color w:val="000000"/>
                <w:sz w:val="20"/>
                <w:szCs w:val="20"/>
              </w:rPr>
              <w:t>0.01</w:t>
            </w:r>
          </w:p>
        </w:tc>
      </w:tr>
      <w:tr w:rsidR="00904580" w14:paraId="27F32D8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2F515527"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5E3C9374"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XX:mass</w:t>
            </w:r>
            <w:proofErr w:type="spellEnd"/>
            <w:r>
              <w:rPr>
                <w:color w:val="000000"/>
                <w:sz w:val="20"/>
                <w:szCs w:val="20"/>
              </w:rPr>
              <w:t>(cg)</w:t>
            </w:r>
          </w:p>
        </w:tc>
        <w:tc>
          <w:tcPr>
            <w:tcW w:w="1418" w:type="dxa"/>
            <w:shd w:val="clear" w:color="auto" w:fill="FFFFFF"/>
            <w:tcMar>
              <w:top w:w="0" w:type="dxa"/>
              <w:left w:w="0" w:type="dxa"/>
              <w:bottom w:w="0" w:type="dxa"/>
              <w:right w:w="0" w:type="dxa"/>
            </w:tcMar>
            <w:vAlign w:val="center"/>
          </w:tcPr>
          <w:p w14:paraId="54F1C49F"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5A10EEC9"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56A58BDB" w14:textId="77777777" w:rsidR="00904580" w:rsidRDefault="00904580" w:rsidP="001812A2">
            <w:pPr>
              <w:spacing w:before="100" w:after="100"/>
              <w:ind w:left="100" w:right="100"/>
              <w:jc w:val="center"/>
            </w:pPr>
            <w:r>
              <w:rPr>
                <w:color w:val="000000"/>
                <w:sz w:val="20"/>
                <w:szCs w:val="20"/>
              </w:rPr>
              <w:t>0.01</w:t>
            </w:r>
          </w:p>
        </w:tc>
      </w:tr>
      <w:tr w:rsidR="00904580" w14:paraId="01F7667B" w14:textId="77777777" w:rsidTr="001812A2">
        <w:trPr>
          <w:cantSplit/>
          <w:jc w:val="center"/>
        </w:trPr>
        <w:tc>
          <w:tcPr>
            <w:tcW w:w="1560" w:type="dxa"/>
            <w:vMerge/>
            <w:tcBorders>
              <w:bottom w:val="single" w:sz="8" w:space="0" w:color="666666"/>
            </w:tcBorders>
            <w:shd w:val="clear" w:color="auto" w:fill="FFFFFF"/>
            <w:tcMar>
              <w:top w:w="0" w:type="dxa"/>
              <w:left w:w="0" w:type="dxa"/>
              <w:bottom w:w="0" w:type="dxa"/>
              <w:right w:w="0" w:type="dxa"/>
            </w:tcMar>
            <w:vAlign w:val="center"/>
          </w:tcPr>
          <w:p w14:paraId="3727174C" w14:textId="77777777" w:rsidR="00904580" w:rsidRDefault="00904580" w:rsidP="001812A2">
            <w:pPr>
              <w:spacing w:before="100" w:after="100"/>
              <w:ind w:left="100" w:right="100"/>
            </w:pPr>
          </w:p>
        </w:tc>
        <w:tc>
          <w:tcPr>
            <w:tcW w:w="1984" w:type="dxa"/>
            <w:tcBorders>
              <w:bottom w:val="single" w:sz="8" w:space="0" w:color="666666"/>
            </w:tcBorders>
            <w:shd w:val="clear" w:color="auto" w:fill="FFFFFF"/>
            <w:tcMar>
              <w:top w:w="0" w:type="dxa"/>
              <w:left w:w="0" w:type="dxa"/>
              <w:bottom w:w="0" w:type="dxa"/>
              <w:right w:w="0" w:type="dxa"/>
            </w:tcMar>
            <w:vAlign w:val="center"/>
          </w:tcPr>
          <w:p w14:paraId="71B5845D" w14:textId="77777777" w:rsidR="00904580" w:rsidRDefault="00904580" w:rsidP="001812A2">
            <w:pPr>
              <w:spacing w:before="100" w:after="100"/>
              <w:ind w:left="100" w:right="100"/>
            </w:pPr>
            <w:proofErr w:type="spellStart"/>
            <w:r>
              <w:rPr>
                <w:color w:val="000000"/>
                <w:sz w:val="20"/>
                <w:szCs w:val="20"/>
              </w:rPr>
              <w:t>MaleXY:mass</w:t>
            </w:r>
            <w:proofErr w:type="spellEnd"/>
            <w:r>
              <w:rPr>
                <w:color w:val="000000"/>
                <w:sz w:val="20"/>
                <w:szCs w:val="20"/>
              </w:rPr>
              <w:t>(cg)</w:t>
            </w:r>
          </w:p>
        </w:tc>
        <w:tc>
          <w:tcPr>
            <w:tcW w:w="1418" w:type="dxa"/>
            <w:tcBorders>
              <w:bottom w:val="single" w:sz="8" w:space="0" w:color="666666"/>
            </w:tcBorders>
            <w:shd w:val="clear" w:color="auto" w:fill="FFFFFF"/>
            <w:tcMar>
              <w:top w:w="0" w:type="dxa"/>
              <w:left w:w="0" w:type="dxa"/>
              <w:bottom w:w="0" w:type="dxa"/>
              <w:right w:w="0" w:type="dxa"/>
            </w:tcMar>
            <w:vAlign w:val="center"/>
          </w:tcPr>
          <w:p w14:paraId="5BA3E81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8" w:space="0" w:color="666666"/>
            </w:tcBorders>
            <w:shd w:val="clear" w:color="auto" w:fill="FFFFFF"/>
            <w:tcMar>
              <w:top w:w="0" w:type="dxa"/>
              <w:left w:w="0" w:type="dxa"/>
              <w:bottom w:w="0" w:type="dxa"/>
              <w:right w:w="0" w:type="dxa"/>
            </w:tcMar>
            <w:vAlign w:val="center"/>
          </w:tcPr>
          <w:p w14:paraId="3A0C4B9F" w14:textId="77777777" w:rsidR="00904580" w:rsidRDefault="00904580" w:rsidP="001812A2">
            <w:pPr>
              <w:spacing w:before="100" w:after="100"/>
              <w:ind w:left="100" w:right="100"/>
              <w:jc w:val="center"/>
            </w:pPr>
            <w:r>
              <w:rPr>
                <w:color w:val="000000"/>
                <w:sz w:val="20"/>
                <w:szCs w:val="20"/>
              </w:rPr>
              <w:t>-0.02</w:t>
            </w:r>
          </w:p>
        </w:tc>
        <w:tc>
          <w:tcPr>
            <w:tcW w:w="1134" w:type="dxa"/>
            <w:tcBorders>
              <w:bottom w:val="single" w:sz="8" w:space="0" w:color="666666"/>
            </w:tcBorders>
            <w:shd w:val="clear" w:color="auto" w:fill="FFFFFF"/>
            <w:tcMar>
              <w:top w:w="0" w:type="dxa"/>
              <w:left w:w="0" w:type="dxa"/>
              <w:bottom w:w="0" w:type="dxa"/>
              <w:right w:w="0" w:type="dxa"/>
            </w:tcMar>
            <w:vAlign w:val="center"/>
          </w:tcPr>
          <w:p w14:paraId="04BDD740" w14:textId="77777777" w:rsidR="00904580" w:rsidRDefault="00904580" w:rsidP="001812A2">
            <w:pPr>
              <w:spacing w:before="100" w:after="100"/>
              <w:ind w:left="100" w:right="100"/>
              <w:jc w:val="center"/>
            </w:pPr>
            <w:r>
              <w:rPr>
                <w:color w:val="000000"/>
                <w:sz w:val="20"/>
                <w:szCs w:val="20"/>
              </w:rPr>
              <w:t>0.01</w:t>
            </w:r>
          </w:p>
        </w:tc>
      </w:tr>
      <w:tr w:rsidR="00904580" w14:paraId="3AD4D578" w14:textId="77777777" w:rsidTr="001812A2">
        <w:trPr>
          <w:cantSplit/>
          <w:jc w:val="center"/>
        </w:trPr>
        <w:tc>
          <w:tcPr>
            <w:tcW w:w="1560" w:type="dxa"/>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B2320F4" w14:textId="77777777" w:rsidR="00904580" w:rsidRDefault="00904580" w:rsidP="001812A2">
            <w:pPr>
              <w:spacing w:before="100" w:after="100"/>
              <w:ind w:left="100" w:right="100"/>
            </w:pPr>
            <w:r>
              <w:rPr>
                <w:i/>
                <w:color w:val="000000"/>
                <w:sz w:val="20"/>
                <w:szCs w:val="20"/>
              </w:rPr>
              <w:t>SVL(mm/d)</w:t>
            </w:r>
          </w:p>
        </w:tc>
        <w:tc>
          <w:tcPr>
            <w:tcW w:w="1984" w:type="dxa"/>
            <w:tcBorders>
              <w:top w:val="single" w:sz="8" w:space="0" w:color="666666"/>
            </w:tcBorders>
            <w:shd w:val="clear" w:color="auto" w:fill="FFFFFF"/>
            <w:tcMar>
              <w:top w:w="0" w:type="dxa"/>
              <w:left w:w="0" w:type="dxa"/>
              <w:bottom w:w="0" w:type="dxa"/>
              <w:right w:w="0" w:type="dxa"/>
            </w:tcMar>
            <w:vAlign w:val="center"/>
          </w:tcPr>
          <w:p w14:paraId="5DB3E0D2" w14:textId="77777777" w:rsidR="00904580" w:rsidRDefault="00904580" w:rsidP="001812A2">
            <w:pPr>
              <w:spacing w:before="100" w:after="100"/>
              <w:ind w:left="100" w:right="100"/>
            </w:pPr>
            <w:r>
              <w:rPr>
                <w:color w:val="000000"/>
                <w:sz w:val="20"/>
                <w:szCs w:val="20"/>
              </w:rPr>
              <w:t>Intercept (FemaleXX)</w:t>
            </w:r>
          </w:p>
        </w:tc>
        <w:tc>
          <w:tcPr>
            <w:tcW w:w="1418" w:type="dxa"/>
            <w:tcBorders>
              <w:top w:val="single" w:sz="8" w:space="0" w:color="666666"/>
            </w:tcBorders>
            <w:shd w:val="clear" w:color="auto" w:fill="FFFFFF"/>
            <w:tcMar>
              <w:top w:w="0" w:type="dxa"/>
              <w:left w:w="0" w:type="dxa"/>
              <w:bottom w:w="0" w:type="dxa"/>
              <w:right w:w="0" w:type="dxa"/>
            </w:tcMar>
            <w:vAlign w:val="center"/>
          </w:tcPr>
          <w:p w14:paraId="58C4C141" w14:textId="77777777" w:rsidR="00904580" w:rsidRDefault="00904580" w:rsidP="001812A2">
            <w:pPr>
              <w:spacing w:before="100" w:after="100"/>
              <w:ind w:left="100" w:right="100"/>
              <w:jc w:val="center"/>
            </w:pPr>
            <w:r>
              <w:rPr>
                <w:color w:val="000000"/>
                <w:sz w:val="20"/>
                <w:szCs w:val="20"/>
              </w:rPr>
              <w:t>0.16</w:t>
            </w:r>
          </w:p>
        </w:tc>
        <w:tc>
          <w:tcPr>
            <w:tcW w:w="1134" w:type="dxa"/>
            <w:tcBorders>
              <w:top w:val="single" w:sz="8" w:space="0" w:color="666666"/>
            </w:tcBorders>
            <w:shd w:val="clear" w:color="auto" w:fill="FFFFFF"/>
            <w:tcMar>
              <w:top w:w="0" w:type="dxa"/>
              <w:left w:w="0" w:type="dxa"/>
              <w:bottom w:w="0" w:type="dxa"/>
              <w:right w:w="0" w:type="dxa"/>
            </w:tcMar>
            <w:vAlign w:val="center"/>
          </w:tcPr>
          <w:p w14:paraId="0F36B787" w14:textId="77777777" w:rsidR="00904580" w:rsidRDefault="00904580" w:rsidP="001812A2">
            <w:pPr>
              <w:spacing w:before="100" w:after="100"/>
              <w:ind w:left="100" w:right="100"/>
              <w:jc w:val="center"/>
            </w:pPr>
            <w:r>
              <w:rPr>
                <w:color w:val="000000"/>
                <w:sz w:val="20"/>
                <w:szCs w:val="20"/>
              </w:rPr>
              <w:t>0.01</w:t>
            </w:r>
          </w:p>
        </w:tc>
        <w:tc>
          <w:tcPr>
            <w:tcW w:w="1134" w:type="dxa"/>
            <w:tcBorders>
              <w:top w:val="single" w:sz="8" w:space="0" w:color="666666"/>
            </w:tcBorders>
            <w:shd w:val="clear" w:color="auto" w:fill="FFFFFF"/>
            <w:tcMar>
              <w:top w:w="0" w:type="dxa"/>
              <w:left w:w="0" w:type="dxa"/>
              <w:bottom w:w="0" w:type="dxa"/>
              <w:right w:w="0" w:type="dxa"/>
            </w:tcMar>
            <w:vAlign w:val="center"/>
          </w:tcPr>
          <w:p w14:paraId="412B7283" w14:textId="77777777" w:rsidR="00904580" w:rsidRDefault="00904580" w:rsidP="001812A2">
            <w:pPr>
              <w:spacing w:before="100" w:after="100"/>
              <w:ind w:left="100" w:right="100"/>
              <w:jc w:val="center"/>
            </w:pPr>
            <w:r>
              <w:rPr>
                <w:color w:val="000000"/>
                <w:sz w:val="20"/>
                <w:szCs w:val="20"/>
              </w:rPr>
              <w:t>0.30</w:t>
            </w:r>
          </w:p>
        </w:tc>
      </w:tr>
      <w:tr w:rsidR="00904580" w14:paraId="56E8EF17" w14:textId="77777777" w:rsidTr="001812A2">
        <w:trPr>
          <w:cantSplit/>
          <w:jc w:val="center"/>
        </w:trPr>
        <w:tc>
          <w:tcPr>
            <w:tcW w:w="1560" w:type="dxa"/>
            <w:vMerge/>
            <w:shd w:val="clear" w:color="auto" w:fill="FFFFFF"/>
            <w:tcMar>
              <w:top w:w="0" w:type="dxa"/>
              <w:left w:w="0" w:type="dxa"/>
              <w:bottom w:w="0" w:type="dxa"/>
              <w:right w:w="0" w:type="dxa"/>
            </w:tcMar>
            <w:vAlign w:val="center"/>
          </w:tcPr>
          <w:p w14:paraId="120E3A2F"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6DACB88" w14:textId="77777777" w:rsidR="00904580" w:rsidRDefault="00904580" w:rsidP="001812A2">
            <w:pPr>
              <w:spacing w:before="100" w:after="100"/>
              <w:ind w:left="100" w:right="100"/>
            </w:pPr>
            <w:r>
              <w:rPr>
                <w:color w:val="000000"/>
                <w:sz w:val="20"/>
                <w:szCs w:val="20"/>
              </w:rPr>
              <w:t>MaleSRXX</w:t>
            </w:r>
          </w:p>
        </w:tc>
        <w:tc>
          <w:tcPr>
            <w:tcW w:w="1418" w:type="dxa"/>
            <w:shd w:val="clear" w:color="auto" w:fill="FFFFFF"/>
            <w:tcMar>
              <w:top w:w="0" w:type="dxa"/>
              <w:left w:w="0" w:type="dxa"/>
              <w:bottom w:w="0" w:type="dxa"/>
              <w:right w:w="0" w:type="dxa"/>
            </w:tcMar>
            <w:vAlign w:val="center"/>
          </w:tcPr>
          <w:p w14:paraId="52BEEB8F" w14:textId="77777777" w:rsidR="00904580" w:rsidRDefault="00904580" w:rsidP="001812A2">
            <w:pPr>
              <w:spacing w:before="100" w:after="100"/>
              <w:ind w:left="100" w:right="100"/>
              <w:jc w:val="center"/>
            </w:pPr>
            <w:r>
              <w:rPr>
                <w:color w:val="000000"/>
                <w:sz w:val="20"/>
                <w:szCs w:val="20"/>
              </w:rPr>
              <w:t>-0.14</w:t>
            </w:r>
          </w:p>
        </w:tc>
        <w:tc>
          <w:tcPr>
            <w:tcW w:w="1134" w:type="dxa"/>
            <w:shd w:val="clear" w:color="auto" w:fill="FFFFFF"/>
            <w:tcMar>
              <w:top w:w="0" w:type="dxa"/>
              <w:left w:w="0" w:type="dxa"/>
              <w:bottom w:w="0" w:type="dxa"/>
              <w:right w:w="0" w:type="dxa"/>
            </w:tcMar>
            <w:vAlign w:val="center"/>
          </w:tcPr>
          <w:p w14:paraId="015FADE9" w14:textId="77777777" w:rsidR="00904580" w:rsidRDefault="00904580" w:rsidP="001812A2">
            <w:pPr>
              <w:spacing w:before="100" w:after="100"/>
              <w:ind w:left="100" w:right="100"/>
              <w:jc w:val="center"/>
            </w:pPr>
            <w:r>
              <w:rPr>
                <w:color w:val="000000"/>
                <w:sz w:val="20"/>
                <w:szCs w:val="20"/>
              </w:rPr>
              <w:t>-0.46</w:t>
            </w:r>
          </w:p>
        </w:tc>
        <w:tc>
          <w:tcPr>
            <w:tcW w:w="1134" w:type="dxa"/>
            <w:shd w:val="clear" w:color="auto" w:fill="FFFFFF"/>
            <w:tcMar>
              <w:top w:w="0" w:type="dxa"/>
              <w:left w:w="0" w:type="dxa"/>
              <w:bottom w:w="0" w:type="dxa"/>
              <w:right w:w="0" w:type="dxa"/>
            </w:tcMar>
            <w:vAlign w:val="center"/>
          </w:tcPr>
          <w:p w14:paraId="4E9F78C5" w14:textId="77777777" w:rsidR="00904580" w:rsidRDefault="00904580" w:rsidP="001812A2">
            <w:pPr>
              <w:spacing w:before="100" w:after="100"/>
              <w:ind w:left="100" w:right="100"/>
              <w:jc w:val="center"/>
            </w:pPr>
            <w:r>
              <w:rPr>
                <w:color w:val="000000"/>
                <w:sz w:val="20"/>
                <w:szCs w:val="20"/>
              </w:rPr>
              <w:t>0.19</w:t>
            </w:r>
          </w:p>
        </w:tc>
      </w:tr>
      <w:tr w:rsidR="00904580" w14:paraId="41BE5CF1" w14:textId="77777777" w:rsidTr="001812A2">
        <w:trPr>
          <w:cantSplit/>
          <w:jc w:val="center"/>
        </w:trPr>
        <w:tc>
          <w:tcPr>
            <w:tcW w:w="1560" w:type="dxa"/>
            <w:vMerge/>
            <w:shd w:val="clear" w:color="auto" w:fill="FFFFFF"/>
            <w:tcMar>
              <w:top w:w="0" w:type="dxa"/>
              <w:left w:w="0" w:type="dxa"/>
              <w:bottom w:w="0" w:type="dxa"/>
              <w:right w:w="0" w:type="dxa"/>
            </w:tcMar>
            <w:vAlign w:val="center"/>
          </w:tcPr>
          <w:p w14:paraId="41291C46"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612E77E1" w14:textId="77777777" w:rsidR="00904580" w:rsidRDefault="00904580" w:rsidP="001812A2">
            <w:pPr>
              <w:spacing w:before="100" w:after="100"/>
              <w:ind w:left="100" w:right="100"/>
            </w:pPr>
            <w:r>
              <w:rPr>
                <w:color w:val="000000"/>
                <w:sz w:val="20"/>
                <w:szCs w:val="20"/>
              </w:rPr>
              <w:t>MaleXY</w:t>
            </w:r>
          </w:p>
        </w:tc>
        <w:tc>
          <w:tcPr>
            <w:tcW w:w="1418" w:type="dxa"/>
            <w:shd w:val="clear" w:color="auto" w:fill="FFFFFF"/>
            <w:tcMar>
              <w:top w:w="0" w:type="dxa"/>
              <w:left w:w="0" w:type="dxa"/>
              <w:bottom w:w="0" w:type="dxa"/>
              <w:right w:w="0" w:type="dxa"/>
            </w:tcMar>
            <w:vAlign w:val="center"/>
          </w:tcPr>
          <w:p w14:paraId="4EB9D365" w14:textId="77777777" w:rsidR="00904580" w:rsidRDefault="00904580" w:rsidP="001812A2">
            <w:pPr>
              <w:spacing w:before="100" w:after="100"/>
              <w:ind w:left="100" w:right="100"/>
              <w:jc w:val="center"/>
            </w:pPr>
            <w:r>
              <w:rPr>
                <w:color w:val="000000"/>
                <w:sz w:val="20"/>
                <w:szCs w:val="20"/>
              </w:rPr>
              <w:t>0.02</w:t>
            </w:r>
          </w:p>
        </w:tc>
        <w:tc>
          <w:tcPr>
            <w:tcW w:w="1134" w:type="dxa"/>
            <w:shd w:val="clear" w:color="auto" w:fill="FFFFFF"/>
            <w:tcMar>
              <w:top w:w="0" w:type="dxa"/>
              <w:left w:w="0" w:type="dxa"/>
              <w:bottom w:w="0" w:type="dxa"/>
              <w:right w:w="0" w:type="dxa"/>
            </w:tcMar>
            <w:vAlign w:val="center"/>
          </w:tcPr>
          <w:p w14:paraId="49EFAFAB" w14:textId="77777777" w:rsidR="00904580" w:rsidRDefault="00904580" w:rsidP="001812A2">
            <w:pPr>
              <w:spacing w:before="100" w:after="100"/>
              <w:ind w:left="100" w:right="100"/>
              <w:jc w:val="center"/>
            </w:pPr>
            <w:r>
              <w:rPr>
                <w:color w:val="000000"/>
                <w:sz w:val="20"/>
                <w:szCs w:val="20"/>
              </w:rPr>
              <w:t>-0.16</w:t>
            </w:r>
          </w:p>
        </w:tc>
        <w:tc>
          <w:tcPr>
            <w:tcW w:w="1134" w:type="dxa"/>
            <w:shd w:val="clear" w:color="auto" w:fill="FFFFFF"/>
            <w:tcMar>
              <w:top w:w="0" w:type="dxa"/>
              <w:left w:w="0" w:type="dxa"/>
              <w:bottom w:w="0" w:type="dxa"/>
              <w:right w:w="0" w:type="dxa"/>
            </w:tcMar>
            <w:vAlign w:val="center"/>
          </w:tcPr>
          <w:p w14:paraId="0B331521" w14:textId="77777777" w:rsidR="00904580" w:rsidRDefault="00904580" w:rsidP="001812A2">
            <w:pPr>
              <w:spacing w:before="100" w:after="100"/>
              <w:ind w:left="100" w:right="100"/>
              <w:jc w:val="center"/>
            </w:pPr>
            <w:r>
              <w:rPr>
                <w:color w:val="000000"/>
                <w:sz w:val="20"/>
                <w:szCs w:val="20"/>
              </w:rPr>
              <w:t>0.20</w:t>
            </w:r>
          </w:p>
        </w:tc>
      </w:tr>
      <w:tr w:rsidR="00904580" w14:paraId="5CCCC834"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F006E1B"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0E8CD282" w14:textId="77777777" w:rsidR="00904580" w:rsidRDefault="00904580" w:rsidP="001812A2">
            <w:pPr>
              <w:spacing w:before="100" w:after="100"/>
              <w:ind w:left="100" w:right="100"/>
            </w:pPr>
            <w:r>
              <w:rPr>
                <w:color w:val="000000"/>
                <w:sz w:val="20"/>
                <w:szCs w:val="20"/>
              </w:rPr>
              <w:t>SVL(mm)</w:t>
            </w:r>
          </w:p>
        </w:tc>
        <w:tc>
          <w:tcPr>
            <w:tcW w:w="1418" w:type="dxa"/>
            <w:shd w:val="clear" w:color="auto" w:fill="FFFFFF"/>
            <w:tcMar>
              <w:top w:w="0" w:type="dxa"/>
              <w:left w:w="0" w:type="dxa"/>
              <w:bottom w:w="0" w:type="dxa"/>
              <w:right w:w="0" w:type="dxa"/>
            </w:tcMar>
            <w:vAlign w:val="center"/>
          </w:tcPr>
          <w:p w14:paraId="4B7490C1"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51E2198C"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69FAFD1A" w14:textId="77777777" w:rsidR="00904580" w:rsidRDefault="00904580" w:rsidP="001812A2">
            <w:pPr>
              <w:spacing w:before="100" w:after="100"/>
              <w:ind w:left="100" w:right="100"/>
              <w:jc w:val="center"/>
            </w:pPr>
            <w:r>
              <w:rPr>
                <w:color w:val="000000"/>
                <w:sz w:val="20"/>
                <w:szCs w:val="20"/>
              </w:rPr>
              <w:t>0.00</w:t>
            </w:r>
          </w:p>
        </w:tc>
      </w:tr>
      <w:tr w:rsidR="00904580" w14:paraId="6EFF892C" w14:textId="77777777" w:rsidTr="001812A2">
        <w:trPr>
          <w:cantSplit/>
          <w:jc w:val="center"/>
        </w:trPr>
        <w:tc>
          <w:tcPr>
            <w:tcW w:w="1560" w:type="dxa"/>
            <w:vMerge/>
            <w:shd w:val="clear" w:color="auto" w:fill="FFFFFF"/>
            <w:tcMar>
              <w:top w:w="0" w:type="dxa"/>
              <w:left w:w="0" w:type="dxa"/>
              <w:bottom w:w="0" w:type="dxa"/>
              <w:right w:w="0" w:type="dxa"/>
            </w:tcMar>
            <w:vAlign w:val="center"/>
          </w:tcPr>
          <w:p w14:paraId="37295319" w14:textId="77777777" w:rsidR="00904580" w:rsidRDefault="00904580" w:rsidP="001812A2">
            <w:pPr>
              <w:spacing w:before="100" w:after="100"/>
              <w:ind w:left="100" w:right="100"/>
            </w:pPr>
          </w:p>
        </w:tc>
        <w:tc>
          <w:tcPr>
            <w:tcW w:w="1984" w:type="dxa"/>
            <w:shd w:val="clear" w:color="auto" w:fill="FFFFFF"/>
            <w:tcMar>
              <w:top w:w="0" w:type="dxa"/>
              <w:left w:w="0" w:type="dxa"/>
              <w:bottom w:w="0" w:type="dxa"/>
              <w:right w:w="0" w:type="dxa"/>
            </w:tcMar>
            <w:vAlign w:val="center"/>
          </w:tcPr>
          <w:p w14:paraId="4765C89D" w14:textId="77777777" w:rsidR="00904580" w:rsidRDefault="00904580" w:rsidP="001812A2">
            <w:pPr>
              <w:spacing w:before="100" w:after="100"/>
              <w:ind w:left="100" w:right="100"/>
            </w:pPr>
            <w:proofErr w:type="spellStart"/>
            <w:r>
              <w:rPr>
                <w:color w:val="000000"/>
                <w:sz w:val="20"/>
                <w:szCs w:val="20"/>
              </w:rPr>
              <w:t>Male</w:t>
            </w:r>
            <w:r w:rsidRPr="00850892">
              <w:rPr>
                <w:color w:val="000000"/>
                <w:sz w:val="20"/>
                <w:szCs w:val="20"/>
                <w:vertAlign w:val="subscript"/>
              </w:rPr>
              <w:t>SR</w:t>
            </w:r>
            <w:r>
              <w:rPr>
                <w:color w:val="000000"/>
                <w:sz w:val="20"/>
                <w:szCs w:val="20"/>
              </w:rPr>
              <w:t>XX:SVL</w:t>
            </w:r>
            <w:proofErr w:type="spellEnd"/>
            <w:r>
              <w:rPr>
                <w:color w:val="000000"/>
                <w:sz w:val="20"/>
                <w:szCs w:val="20"/>
              </w:rPr>
              <w:t>(mm)</w:t>
            </w:r>
          </w:p>
        </w:tc>
        <w:tc>
          <w:tcPr>
            <w:tcW w:w="1418" w:type="dxa"/>
            <w:shd w:val="clear" w:color="auto" w:fill="FFFFFF"/>
            <w:tcMar>
              <w:top w:w="0" w:type="dxa"/>
              <w:left w:w="0" w:type="dxa"/>
              <w:bottom w:w="0" w:type="dxa"/>
              <w:right w:w="0" w:type="dxa"/>
            </w:tcMar>
            <w:vAlign w:val="center"/>
          </w:tcPr>
          <w:p w14:paraId="26CE0368" w14:textId="77777777" w:rsidR="00904580" w:rsidRDefault="00904580" w:rsidP="001812A2">
            <w:pPr>
              <w:spacing w:before="100" w:after="100"/>
              <w:ind w:left="100" w:right="100"/>
              <w:jc w:val="center"/>
            </w:pPr>
            <w:r>
              <w:rPr>
                <w:color w:val="000000"/>
                <w:sz w:val="20"/>
                <w:szCs w:val="20"/>
              </w:rPr>
              <w:t>0.00</w:t>
            </w:r>
          </w:p>
        </w:tc>
        <w:tc>
          <w:tcPr>
            <w:tcW w:w="1134" w:type="dxa"/>
            <w:shd w:val="clear" w:color="auto" w:fill="FFFFFF"/>
            <w:tcMar>
              <w:top w:w="0" w:type="dxa"/>
              <w:left w:w="0" w:type="dxa"/>
              <w:bottom w:w="0" w:type="dxa"/>
              <w:right w:w="0" w:type="dxa"/>
            </w:tcMar>
            <w:vAlign w:val="center"/>
          </w:tcPr>
          <w:p w14:paraId="4865747D" w14:textId="77777777" w:rsidR="00904580" w:rsidRDefault="00904580" w:rsidP="001812A2">
            <w:pPr>
              <w:spacing w:before="100" w:after="100"/>
              <w:ind w:left="100" w:right="100"/>
              <w:jc w:val="center"/>
            </w:pPr>
            <w:r>
              <w:rPr>
                <w:color w:val="000000"/>
                <w:sz w:val="20"/>
                <w:szCs w:val="20"/>
              </w:rPr>
              <w:t>-0.01</w:t>
            </w:r>
          </w:p>
        </w:tc>
        <w:tc>
          <w:tcPr>
            <w:tcW w:w="1134" w:type="dxa"/>
            <w:shd w:val="clear" w:color="auto" w:fill="FFFFFF"/>
            <w:tcMar>
              <w:top w:w="0" w:type="dxa"/>
              <w:left w:w="0" w:type="dxa"/>
              <w:bottom w:w="0" w:type="dxa"/>
              <w:right w:w="0" w:type="dxa"/>
            </w:tcMar>
            <w:vAlign w:val="center"/>
          </w:tcPr>
          <w:p w14:paraId="7732B2BA" w14:textId="77777777" w:rsidR="00904580" w:rsidRDefault="00904580" w:rsidP="001812A2">
            <w:pPr>
              <w:spacing w:before="100" w:after="100"/>
              <w:ind w:left="100" w:right="100"/>
              <w:jc w:val="center"/>
            </w:pPr>
            <w:r>
              <w:rPr>
                <w:color w:val="000000"/>
                <w:sz w:val="20"/>
                <w:szCs w:val="20"/>
              </w:rPr>
              <w:t>0.02</w:t>
            </w:r>
          </w:p>
        </w:tc>
      </w:tr>
      <w:tr w:rsidR="00904580" w14:paraId="74F7759E" w14:textId="77777777" w:rsidTr="001812A2">
        <w:trPr>
          <w:cantSplit/>
          <w:jc w:val="center"/>
        </w:trPr>
        <w:tc>
          <w:tcPr>
            <w:tcW w:w="1560" w:type="dxa"/>
            <w:vMerge/>
            <w:tcBorders>
              <w:bottom w:val="single" w:sz="16" w:space="0" w:color="666666"/>
            </w:tcBorders>
            <w:shd w:val="clear" w:color="auto" w:fill="FFFFFF"/>
            <w:tcMar>
              <w:top w:w="0" w:type="dxa"/>
              <w:left w:w="0" w:type="dxa"/>
              <w:bottom w:w="0" w:type="dxa"/>
              <w:right w:w="0" w:type="dxa"/>
            </w:tcMar>
            <w:vAlign w:val="center"/>
          </w:tcPr>
          <w:p w14:paraId="5C3E43B6" w14:textId="77777777" w:rsidR="00904580" w:rsidRDefault="00904580" w:rsidP="001812A2">
            <w:pPr>
              <w:spacing w:before="100" w:after="100"/>
              <w:ind w:left="100" w:right="100"/>
            </w:pPr>
          </w:p>
        </w:tc>
        <w:tc>
          <w:tcPr>
            <w:tcW w:w="1984" w:type="dxa"/>
            <w:tcBorders>
              <w:bottom w:val="single" w:sz="16" w:space="0" w:color="666666"/>
            </w:tcBorders>
            <w:shd w:val="clear" w:color="auto" w:fill="FFFFFF"/>
            <w:tcMar>
              <w:top w:w="0" w:type="dxa"/>
              <w:left w:w="0" w:type="dxa"/>
              <w:bottom w:w="0" w:type="dxa"/>
              <w:right w:w="0" w:type="dxa"/>
            </w:tcMar>
            <w:vAlign w:val="center"/>
          </w:tcPr>
          <w:p w14:paraId="5BB87827" w14:textId="77777777" w:rsidR="00904580" w:rsidRDefault="00904580" w:rsidP="001812A2">
            <w:pPr>
              <w:spacing w:before="100" w:after="100"/>
              <w:ind w:left="100" w:right="100"/>
            </w:pPr>
            <w:proofErr w:type="spellStart"/>
            <w:r>
              <w:rPr>
                <w:color w:val="000000"/>
                <w:sz w:val="20"/>
                <w:szCs w:val="20"/>
              </w:rPr>
              <w:t>MaleXY:SVL</w:t>
            </w:r>
            <w:proofErr w:type="spellEnd"/>
            <w:r>
              <w:rPr>
                <w:color w:val="000000"/>
                <w:sz w:val="20"/>
                <w:szCs w:val="20"/>
              </w:rPr>
              <w:t>(mm)</w:t>
            </w:r>
          </w:p>
        </w:tc>
        <w:tc>
          <w:tcPr>
            <w:tcW w:w="1418" w:type="dxa"/>
            <w:tcBorders>
              <w:bottom w:val="single" w:sz="16" w:space="0" w:color="666666"/>
            </w:tcBorders>
            <w:shd w:val="clear" w:color="auto" w:fill="FFFFFF"/>
            <w:tcMar>
              <w:top w:w="0" w:type="dxa"/>
              <w:left w:w="0" w:type="dxa"/>
              <w:bottom w:w="0" w:type="dxa"/>
              <w:right w:w="0" w:type="dxa"/>
            </w:tcMar>
            <w:vAlign w:val="center"/>
          </w:tcPr>
          <w:p w14:paraId="4EE6649B" w14:textId="77777777" w:rsidR="00904580" w:rsidRDefault="00904580" w:rsidP="001812A2">
            <w:pPr>
              <w:spacing w:before="100" w:after="100"/>
              <w:ind w:left="100" w:right="100"/>
              <w:jc w:val="center"/>
            </w:pPr>
            <w:r>
              <w:rPr>
                <w:color w:val="000000"/>
                <w:sz w:val="20"/>
                <w:szCs w:val="20"/>
              </w:rPr>
              <w:t>0.00</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7AE727C" w14:textId="77777777" w:rsidR="00904580" w:rsidRDefault="00904580" w:rsidP="001812A2">
            <w:pPr>
              <w:spacing w:before="100" w:after="100"/>
              <w:ind w:left="100" w:right="100"/>
              <w:jc w:val="center"/>
            </w:pPr>
            <w:r>
              <w:rPr>
                <w:color w:val="000000"/>
                <w:sz w:val="20"/>
                <w:szCs w:val="20"/>
              </w:rPr>
              <w:t>-0.01</w:t>
            </w:r>
          </w:p>
        </w:tc>
        <w:tc>
          <w:tcPr>
            <w:tcW w:w="1134" w:type="dxa"/>
            <w:tcBorders>
              <w:bottom w:val="single" w:sz="16" w:space="0" w:color="666666"/>
            </w:tcBorders>
            <w:shd w:val="clear" w:color="auto" w:fill="FFFFFF"/>
            <w:tcMar>
              <w:top w:w="0" w:type="dxa"/>
              <w:left w:w="0" w:type="dxa"/>
              <w:bottom w:w="0" w:type="dxa"/>
              <w:right w:w="0" w:type="dxa"/>
            </w:tcMar>
            <w:vAlign w:val="center"/>
          </w:tcPr>
          <w:p w14:paraId="7A6AF9A0" w14:textId="77777777" w:rsidR="00904580" w:rsidRDefault="00904580" w:rsidP="001812A2">
            <w:pPr>
              <w:spacing w:before="100" w:after="100"/>
              <w:ind w:left="100" w:right="100"/>
              <w:jc w:val="center"/>
            </w:pPr>
            <w:r>
              <w:rPr>
                <w:color w:val="000000"/>
                <w:sz w:val="20"/>
                <w:szCs w:val="20"/>
              </w:rPr>
              <w:t>0.01</w:t>
            </w:r>
          </w:p>
        </w:tc>
      </w:tr>
    </w:tbl>
    <w:p w14:paraId="54683066" w14:textId="77777777" w:rsidR="00904580" w:rsidRPr="00B0383A" w:rsidRDefault="00904580" w:rsidP="00904580">
      <w:pPr>
        <w:contextualSpacing/>
        <w:rPr>
          <w:color w:val="000000" w:themeColor="text1"/>
          <w:shd w:val="clear" w:color="auto" w:fill="FFFFFF"/>
        </w:rPr>
      </w:pPr>
      <w:r w:rsidRPr="00B0383A">
        <w:rPr>
          <w:color w:val="000000" w:themeColor="text1"/>
          <w:shd w:val="clear" w:color="auto" w:fill="FFFFFF"/>
        </w:rPr>
        <w:br w:type="page"/>
      </w:r>
    </w:p>
    <w:p w14:paraId="3C159897" w14:textId="3C2241E2" w:rsidR="00904580" w:rsidRPr="00B0383A" w:rsidRDefault="00904580" w:rsidP="00904580">
      <w:pPr>
        <w:contextualSpacing/>
        <w:rPr>
          <w:iCs/>
          <w:color w:val="000000" w:themeColor="text1"/>
          <w:shd w:val="clear" w:color="auto" w:fill="FFFFFF"/>
        </w:rPr>
      </w:pPr>
      <w:r w:rsidRPr="00B0383A">
        <w:rPr>
          <w:iCs/>
          <w:color w:val="000000" w:themeColor="text1"/>
          <w:shd w:val="clear" w:color="auto" w:fill="FFFFFF"/>
        </w:rPr>
        <w:lastRenderedPageBreak/>
        <w:t>Table S</w:t>
      </w:r>
      <w:r w:rsidR="00454259">
        <w:rPr>
          <w:iCs/>
          <w:color w:val="000000" w:themeColor="text1"/>
          <w:shd w:val="clear" w:color="auto" w:fill="FFFFFF"/>
        </w:rPr>
        <w:t>5</w:t>
      </w:r>
      <w:r w:rsidRPr="00B0383A">
        <w:rPr>
          <w:iCs/>
          <w:color w:val="000000" w:themeColor="text1"/>
          <w:shd w:val="clear" w:color="auto" w:fill="FFFFFF"/>
        </w:rPr>
        <w:t xml:space="preserve">: BRMS Model coefficients for SVL and mass growth rate estimates across sex class for </w:t>
      </w:r>
      <w:r w:rsidRPr="00B0383A">
        <w:rPr>
          <w:i/>
          <w:iCs/>
          <w:color w:val="000000" w:themeColor="text1"/>
          <w:shd w:val="clear" w:color="auto" w:fill="FFFFFF"/>
        </w:rPr>
        <w:t>Pogona vitticeps</w:t>
      </w:r>
      <w:r w:rsidRPr="00B0383A">
        <w:rPr>
          <w:iCs/>
          <w:color w:val="000000" w:themeColor="text1"/>
          <w:shd w:val="clear" w:color="auto" w:fill="FFFFFF"/>
        </w:rPr>
        <w:t xml:space="preserve">. Growth rate was calculated by dividing the change in growth (SVL or mass) between the initial measurement and subsequent remeasurement by the total number of days elapsed. Animals were remeasured between </w:t>
      </w:r>
      <w:proofErr w:type="gramStart"/>
      <w:r w:rsidRPr="00B0383A">
        <w:rPr>
          <w:iCs/>
          <w:color w:val="000000" w:themeColor="text1"/>
          <w:shd w:val="clear" w:color="auto" w:fill="FFFFFF"/>
        </w:rPr>
        <w:t>3 and 6 months</w:t>
      </w:r>
      <w:proofErr w:type="gramEnd"/>
      <w:r w:rsidRPr="00B0383A">
        <w:rPr>
          <w:iCs/>
          <w:color w:val="000000" w:themeColor="text1"/>
          <w:shd w:val="clear" w:color="auto" w:fill="FFFFFF"/>
        </w:rPr>
        <w:t xml:space="preserve"> post hatch.</w:t>
      </w:r>
    </w:p>
    <w:p w14:paraId="238BA309" w14:textId="77777777" w:rsidR="00904580" w:rsidRPr="00B0383A" w:rsidRDefault="00904580" w:rsidP="00904580">
      <w:pPr>
        <w:contextualSpacing/>
        <w:rPr>
          <w:iCs/>
          <w:color w:val="000000" w:themeColor="text1"/>
          <w:shd w:val="clear" w:color="auto" w:fill="FFFFFF"/>
        </w:rPr>
      </w:pPr>
    </w:p>
    <w:tbl>
      <w:tblPr>
        <w:tblW w:w="0" w:type="auto"/>
        <w:jc w:val="center"/>
        <w:tblLook w:val="0420" w:firstRow="1" w:lastRow="0" w:firstColumn="0" w:lastColumn="0" w:noHBand="0" w:noVBand="1"/>
      </w:tblPr>
      <w:tblGrid>
        <w:gridCol w:w="1257"/>
        <w:gridCol w:w="1974"/>
        <w:gridCol w:w="970"/>
        <w:gridCol w:w="1013"/>
        <w:gridCol w:w="1062"/>
      </w:tblGrid>
      <w:tr w:rsidR="00904580" w14:paraId="58313B58" w14:textId="77777777" w:rsidTr="001812A2">
        <w:trPr>
          <w:cantSplit/>
          <w:trHeight w:val="423"/>
          <w:tblHeader/>
          <w:jc w:val="center"/>
        </w:trPr>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EFA635E" w14:textId="77777777" w:rsidR="00904580" w:rsidRDefault="00904580" w:rsidP="001812A2">
            <w:pPr>
              <w:spacing w:before="100" w:after="100"/>
              <w:ind w:left="100" w:right="100"/>
            </w:pPr>
            <w:r>
              <w:rPr>
                <w:color w:val="000000"/>
                <w:sz w:val="22"/>
                <w:szCs w:val="22"/>
              </w:rPr>
              <w:t>Growth rate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C2D17C" w14:textId="77777777" w:rsidR="00904580" w:rsidRDefault="00904580" w:rsidP="001812A2">
            <w:pPr>
              <w:spacing w:before="100" w:after="100"/>
              <w:ind w:left="100" w:right="4"/>
            </w:pPr>
            <w:r>
              <w:rPr>
                <w:color w:val="000000"/>
                <w:sz w:val="22"/>
                <w:szCs w:val="22"/>
              </w:rPr>
              <w:t>Covariate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EB4EB3" w14:textId="77777777" w:rsidR="00904580" w:rsidRDefault="00904580" w:rsidP="001812A2">
            <w:pPr>
              <w:spacing w:before="100" w:after="100"/>
              <w:ind w:left="100" w:right="100"/>
              <w:jc w:val="center"/>
            </w:pPr>
            <w:r>
              <w:rPr>
                <w:color w:val="000000"/>
                <w:sz w:val="22"/>
                <w:szCs w:val="22"/>
              </w:rPr>
              <w:t>Estimate</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36FBE6" w14:textId="77777777" w:rsidR="00904580" w:rsidRDefault="00904580" w:rsidP="001812A2">
            <w:pPr>
              <w:spacing w:before="100" w:after="100"/>
              <w:ind w:left="100" w:right="100"/>
              <w:jc w:val="center"/>
            </w:pPr>
            <w:r>
              <w:rPr>
                <w:color w:val="000000"/>
                <w:sz w:val="22"/>
                <w:szCs w:val="22"/>
              </w:rPr>
              <w:t>l-95% CI</w:t>
            </w:r>
          </w:p>
        </w:tc>
        <w:tc>
          <w:tcPr>
            <w:tcW w:w="0" w:type="auto"/>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86A7C58" w14:textId="77777777" w:rsidR="00904580" w:rsidRDefault="00904580" w:rsidP="001812A2">
            <w:pPr>
              <w:spacing w:before="100" w:after="100"/>
              <w:ind w:left="100" w:right="100"/>
              <w:jc w:val="center"/>
            </w:pPr>
            <w:r>
              <w:rPr>
                <w:color w:val="000000"/>
                <w:sz w:val="22"/>
                <w:szCs w:val="22"/>
              </w:rPr>
              <w:t>u-95% CI</w:t>
            </w:r>
          </w:p>
        </w:tc>
      </w:tr>
      <w:tr w:rsidR="00904580" w14:paraId="475C7124" w14:textId="77777777" w:rsidTr="001812A2">
        <w:trPr>
          <w:cantSplit/>
          <w:trHeight w:val="402"/>
          <w:jc w:val="center"/>
        </w:trPr>
        <w:tc>
          <w:tcPr>
            <w:tcW w:w="0" w:type="auto"/>
            <w:vMerge w:val="restart"/>
            <w:tcBorders>
              <w:bottom w:val="single" w:sz="8" w:space="0" w:color="666666"/>
            </w:tcBorders>
            <w:shd w:val="clear" w:color="auto" w:fill="FFFFFF"/>
            <w:tcMar>
              <w:top w:w="0" w:type="dxa"/>
              <w:left w:w="0" w:type="dxa"/>
              <w:bottom w:w="0" w:type="dxa"/>
              <w:right w:w="0" w:type="dxa"/>
            </w:tcMar>
            <w:vAlign w:val="center"/>
          </w:tcPr>
          <w:p w14:paraId="73BE9713" w14:textId="77777777" w:rsidR="00904580" w:rsidRDefault="00904580" w:rsidP="001812A2">
            <w:pPr>
              <w:spacing w:before="100" w:after="100"/>
              <w:ind w:left="100" w:right="100"/>
            </w:pPr>
            <w:r>
              <w:rPr>
                <w:i/>
                <w:color w:val="000000"/>
                <w:sz w:val="20"/>
                <w:szCs w:val="20"/>
              </w:rPr>
              <w:t>SVL(mm/d)</w:t>
            </w:r>
          </w:p>
        </w:tc>
        <w:tc>
          <w:tcPr>
            <w:tcW w:w="0" w:type="auto"/>
            <w:shd w:val="clear" w:color="auto" w:fill="FFFFFF"/>
            <w:tcMar>
              <w:top w:w="0" w:type="dxa"/>
              <w:left w:w="0" w:type="dxa"/>
              <w:bottom w:w="0" w:type="dxa"/>
              <w:right w:w="0" w:type="dxa"/>
            </w:tcMar>
            <w:vAlign w:val="bottom"/>
          </w:tcPr>
          <w:p w14:paraId="71B6BA9F" w14:textId="77777777" w:rsidR="00904580" w:rsidRDefault="00904580" w:rsidP="001812A2">
            <w:pPr>
              <w:spacing w:before="100" w:after="100"/>
              <w:ind w:left="100" w:right="4"/>
            </w:pPr>
            <w:r>
              <w:rPr>
                <w:color w:val="000000"/>
                <w:sz w:val="20"/>
                <w:szCs w:val="20"/>
              </w:rPr>
              <w:t>Intercept (FemaleZW)</w:t>
            </w:r>
          </w:p>
        </w:tc>
        <w:tc>
          <w:tcPr>
            <w:tcW w:w="0" w:type="auto"/>
            <w:shd w:val="clear" w:color="auto" w:fill="FFFFFF"/>
            <w:tcMar>
              <w:top w:w="0" w:type="dxa"/>
              <w:left w:w="0" w:type="dxa"/>
              <w:bottom w:w="0" w:type="dxa"/>
              <w:right w:w="0" w:type="dxa"/>
            </w:tcMar>
            <w:vAlign w:val="bottom"/>
          </w:tcPr>
          <w:p w14:paraId="0A225662" w14:textId="77777777" w:rsidR="00904580" w:rsidRDefault="00904580" w:rsidP="001812A2">
            <w:pPr>
              <w:spacing w:before="100" w:after="100"/>
              <w:ind w:left="100" w:right="100"/>
              <w:jc w:val="center"/>
            </w:pPr>
            <w:r>
              <w:rPr>
                <w:color w:val="000000"/>
                <w:sz w:val="20"/>
                <w:szCs w:val="20"/>
              </w:rPr>
              <w:t>0.20</w:t>
            </w:r>
          </w:p>
        </w:tc>
        <w:tc>
          <w:tcPr>
            <w:tcW w:w="0" w:type="auto"/>
            <w:shd w:val="clear" w:color="auto" w:fill="FFFFFF"/>
            <w:tcMar>
              <w:top w:w="0" w:type="dxa"/>
              <w:left w:w="0" w:type="dxa"/>
              <w:bottom w:w="0" w:type="dxa"/>
              <w:right w:w="0" w:type="dxa"/>
            </w:tcMar>
            <w:vAlign w:val="bottom"/>
          </w:tcPr>
          <w:p w14:paraId="6258A160" w14:textId="77777777" w:rsidR="00904580" w:rsidRDefault="00904580" w:rsidP="001812A2">
            <w:pPr>
              <w:spacing w:before="100" w:after="100"/>
              <w:ind w:left="100" w:right="100"/>
              <w:jc w:val="center"/>
            </w:pPr>
            <w:r>
              <w:rPr>
                <w:color w:val="000000"/>
                <w:sz w:val="20"/>
                <w:szCs w:val="20"/>
              </w:rPr>
              <w:t>-0.14</w:t>
            </w:r>
          </w:p>
        </w:tc>
        <w:tc>
          <w:tcPr>
            <w:tcW w:w="0" w:type="auto"/>
            <w:shd w:val="clear" w:color="auto" w:fill="FFFFFF"/>
            <w:tcMar>
              <w:top w:w="0" w:type="dxa"/>
              <w:left w:w="0" w:type="dxa"/>
              <w:bottom w:w="0" w:type="dxa"/>
              <w:right w:w="0" w:type="dxa"/>
            </w:tcMar>
            <w:vAlign w:val="bottom"/>
          </w:tcPr>
          <w:p w14:paraId="7D33CD6B" w14:textId="77777777" w:rsidR="00904580" w:rsidRDefault="00904580" w:rsidP="001812A2">
            <w:pPr>
              <w:spacing w:before="100" w:after="100"/>
              <w:ind w:left="100" w:right="100"/>
              <w:jc w:val="center"/>
            </w:pPr>
            <w:r>
              <w:rPr>
                <w:color w:val="000000"/>
                <w:sz w:val="20"/>
                <w:szCs w:val="20"/>
              </w:rPr>
              <w:t>0.54</w:t>
            </w:r>
          </w:p>
        </w:tc>
      </w:tr>
      <w:tr w:rsidR="00904580" w14:paraId="257ECC1A" w14:textId="77777777" w:rsidTr="001812A2">
        <w:trPr>
          <w:cantSplit/>
          <w:trHeight w:val="412"/>
          <w:jc w:val="center"/>
        </w:trPr>
        <w:tc>
          <w:tcPr>
            <w:tcW w:w="0" w:type="auto"/>
            <w:vMerge/>
            <w:shd w:val="clear" w:color="auto" w:fill="FFFFFF"/>
            <w:tcMar>
              <w:top w:w="0" w:type="dxa"/>
              <w:left w:w="0" w:type="dxa"/>
              <w:bottom w:w="0" w:type="dxa"/>
              <w:right w:w="0" w:type="dxa"/>
            </w:tcMar>
            <w:vAlign w:val="center"/>
          </w:tcPr>
          <w:p w14:paraId="406D41E1"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A851960"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1F2B3A0A"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585E5405" w14:textId="77777777" w:rsidR="00904580" w:rsidRDefault="00904580" w:rsidP="001812A2">
            <w:pPr>
              <w:spacing w:before="100" w:after="100"/>
              <w:ind w:left="100" w:right="100"/>
              <w:jc w:val="center"/>
            </w:pPr>
            <w:r>
              <w:rPr>
                <w:color w:val="000000"/>
                <w:sz w:val="20"/>
                <w:szCs w:val="20"/>
              </w:rPr>
              <w:t>-0.77</w:t>
            </w:r>
          </w:p>
        </w:tc>
        <w:tc>
          <w:tcPr>
            <w:tcW w:w="0" w:type="auto"/>
            <w:shd w:val="clear" w:color="auto" w:fill="FFFFFF"/>
            <w:tcMar>
              <w:top w:w="0" w:type="dxa"/>
              <w:left w:w="0" w:type="dxa"/>
              <w:bottom w:w="0" w:type="dxa"/>
              <w:right w:w="0" w:type="dxa"/>
            </w:tcMar>
            <w:vAlign w:val="bottom"/>
          </w:tcPr>
          <w:p w14:paraId="35CA1B1C" w14:textId="77777777" w:rsidR="00904580" w:rsidRDefault="00904580" w:rsidP="001812A2">
            <w:pPr>
              <w:spacing w:before="100" w:after="100"/>
              <w:ind w:left="100" w:right="100"/>
              <w:jc w:val="center"/>
            </w:pPr>
            <w:r>
              <w:rPr>
                <w:color w:val="000000"/>
                <w:sz w:val="20"/>
                <w:szCs w:val="20"/>
              </w:rPr>
              <w:t>0.73</w:t>
            </w:r>
          </w:p>
        </w:tc>
      </w:tr>
      <w:tr w:rsidR="00904580" w14:paraId="66967CCD"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0C68CD8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2BA068FD"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43E8824F" w14:textId="77777777" w:rsidR="00904580" w:rsidRDefault="00904580" w:rsidP="001812A2">
            <w:pPr>
              <w:spacing w:before="100" w:after="100"/>
              <w:ind w:left="100" w:right="100"/>
              <w:jc w:val="center"/>
            </w:pPr>
            <w:r>
              <w:rPr>
                <w:color w:val="000000"/>
                <w:sz w:val="20"/>
                <w:szCs w:val="20"/>
              </w:rPr>
              <w:t>-0.28</w:t>
            </w:r>
          </w:p>
        </w:tc>
        <w:tc>
          <w:tcPr>
            <w:tcW w:w="0" w:type="auto"/>
            <w:shd w:val="clear" w:color="auto" w:fill="FFFFFF"/>
            <w:tcMar>
              <w:top w:w="0" w:type="dxa"/>
              <w:left w:w="0" w:type="dxa"/>
              <w:bottom w:w="0" w:type="dxa"/>
              <w:right w:w="0" w:type="dxa"/>
            </w:tcMar>
            <w:vAlign w:val="bottom"/>
          </w:tcPr>
          <w:p w14:paraId="49DBE6B7" w14:textId="77777777" w:rsidR="00904580" w:rsidRDefault="00904580" w:rsidP="001812A2">
            <w:pPr>
              <w:spacing w:before="100" w:after="100"/>
              <w:ind w:left="100" w:right="100"/>
              <w:jc w:val="center"/>
            </w:pPr>
            <w:r>
              <w:rPr>
                <w:color w:val="000000"/>
                <w:sz w:val="20"/>
                <w:szCs w:val="20"/>
              </w:rPr>
              <w:t>-0.89</w:t>
            </w:r>
          </w:p>
        </w:tc>
        <w:tc>
          <w:tcPr>
            <w:tcW w:w="0" w:type="auto"/>
            <w:shd w:val="clear" w:color="auto" w:fill="FFFFFF"/>
            <w:tcMar>
              <w:top w:w="0" w:type="dxa"/>
              <w:left w:w="0" w:type="dxa"/>
              <w:bottom w:w="0" w:type="dxa"/>
              <w:right w:w="0" w:type="dxa"/>
            </w:tcMar>
            <w:vAlign w:val="bottom"/>
          </w:tcPr>
          <w:p w14:paraId="142EE867" w14:textId="77777777" w:rsidR="00904580" w:rsidRDefault="00904580" w:rsidP="001812A2">
            <w:pPr>
              <w:spacing w:before="100" w:after="100"/>
              <w:ind w:left="100" w:right="100"/>
              <w:jc w:val="center"/>
            </w:pPr>
            <w:r>
              <w:rPr>
                <w:color w:val="000000"/>
                <w:sz w:val="20"/>
                <w:szCs w:val="20"/>
              </w:rPr>
              <w:t>0.35</w:t>
            </w:r>
          </w:p>
        </w:tc>
      </w:tr>
      <w:tr w:rsidR="00904580" w14:paraId="54B5ED86"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363EA5F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1C71678C" w14:textId="77777777" w:rsidR="00904580" w:rsidRDefault="00904580" w:rsidP="001812A2">
            <w:pPr>
              <w:spacing w:before="100" w:after="100"/>
              <w:ind w:left="100" w:right="4"/>
            </w:pPr>
            <w:r>
              <w:rPr>
                <w:color w:val="000000"/>
                <w:sz w:val="20"/>
                <w:szCs w:val="20"/>
              </w:rPr>
              <w:t>SVL(mm)</w:t>
            </w:r>
          </w:p>
        </w:tc>
        <w:tc>
          <w:tcPr>
            <w:tcW w:w="0" w:type="auto"/>
            <w:shd w:val="clear" w:color="auto" w:fill="FFFFFF"/>
            <w:tcMar>
              <w:top w:w="0" w:type="dxa"/>
              <w:left w:w="0" w:type="dxa"/>
              <w:bottom w:w="0" w:type="dxa"/>
              <w:right w:w="0" w:type="dxa"/>
            </w:tcMar>
            <w:vAlign w:val="bottom"/>
          </w:tcPr>
          <w:p w14:paraId="459E1A89"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5D6CC7D8"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313B8DA6" w14:textId="77777777" w:rsidR="00904580" w:rsidRDefault="00904580" w:rsidP="001812A2">
            <w:pPr>
              <w:spacing w:before="100" w:after="100"/>
              <w:ind w:left="100" w:right="100"/>
              <w:jc w:val="center"/>
            </w:pPr>
            <w:r>
              <w:rPr>
                <w:color w:val="000000"/>
                <w:sz w:val="20"/>
                <w:szCs w:val="20"/>
              </w:rPr>
              <w:t>0.01</w:t>
            </w:r>
          </w:p>
        </w:tc>
      </w:tr>
      <w:tr w:rsidR="00904580" w14:paraId="0872728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62660DD0"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02CC021"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ZZ:SVL</w:t>
            </w:r>
            <w:proofErr w:type="spellEnd"/>
            <w:r>
              <w:rPr>
                <w:color w:val="000000"/>
                <w:sz w:val="20"/>
                <w:szCs w:val="20"/>
              </w:rPr>
              <w:t>(mm)</w:t>
            </w:r>
          </w:p>
        </w:tc>
        <w:tc>
          <w:tcPr>
            <w:tcW w:w="0" w:type="auto"/>
            <w:shd w:val="clear" w:color="auto" w:fill="FFFFFF"/>
            <w:tcMar>
              <w:top w:w="0" w:type="dxa"/>
              <w:left w:w="0" w:type="dxa"/>
              <w:bottom w:w="0" w:type="dxa"/>
              <w:right w:w="0" w:type="dxa"/>
            </w:tcMar>
            <w:vAlign w:val="bottom"/>
          </w:tcPr>
          <w:p w14:paraId="4FD3641D" w14:textId="77777777" w:rsidR="00904580" w:rsidRDefault="00904580" w:rsidP="001812A2">
            <w:pPr>
              <w:spacing w:before="100" w:after="100"/>
              <w:ind w:left="100" w:right="100"/>
              <w:jc w:val="center"/>
            </w:pPr>
            <w:r>
              <w:rPr>
                <w:color w:val="000000"/>
                <w:sz w:val="20"/>
                <w:szCs w:val="20"/>
              </w:rPr>
              <w:t>0.00</w:t>
            </w:r>
          </w:p>
        </w:tc>
        <w:tc>
          <w:tcPr>
            <w:tcW w:w="0" w:type="auto"/>
            <w:shd w:val="clear" w:color="auto" w:fill="FFFFFF"/>
            <w:tcMar>
              <w:top w:w="0" w:type="dxa"/>
              <w:left w:w="0" w:type="dxa"/>
              <w:bottom w:w="0" w:type="dxa"/>
              <w:right w:w="0" w:type="dxa"/>
            </w:tcMar>
            <w:vAlign w:val="bottom"/>
          </w:tcPr>
          <w:p w14:paraId="7BB49A3A" w14:textId="77777777" w:rsidR="00904580" w:rsidRDefault="00904580" w:rsidP="001812A2">
            <w:pPr>
              <w:spacing w:before="100" w:after="100"/>
              <w:ind w:left="100" w:right="100"/>
              <w:jc w:val="center"/>
            </w:pPr>
            <w:r>
              <w:rPr>
                <w:color w:val="000000"/>
                <w:sz w:val="20"/>
                <w:szCs w:val="20"/>
              </w:rPr>
              <w:t>-0.02</w:t>
            </w:r>
          </w:p>
        </w:tc>
        <w:tc>
          <w:tcPr>
            <w:tcW w:w="0" w:type="auto"/>
            <w:shd w:val="clear" w:color="auto" w:fill="FFFFFF"/>
            <w:tcMar>
              <w:top w:w="0" w:type="dxa"/>
              <w:left w:w="0" w:type="dxa"/>
              <w:bottom w:w="0" w:type="dxa"/>
              <w:right w:w="0" w:type="dxa"/>
            </w:tcMar>
            <w:vAlign w:val="bottom"/>
          </w:tcPr>
          <w:p w14:paraId="5A8DAEA9" w14:textId="77777777" w:rsidR="00904580" w:rsidRDefault="00904580" w:rsidP="001812A2">
            <w:pPr>
              <w:spacing w:before="100" w:after="100"/>
              <w:ind w:left="100" w:right="100"/>
              <w:jc w:val="center"/>
            </w:pPr>
            <w:r>
              <w:rPr>
                <w:color w:val="000000"/>
                <w:sz w:val="20"/>
                <w:szCs w:val="20"/>
              </w:rPr>
              <w:t>0.02</w:t>
            </w:r>
          </w:p>
        </w:tc>
      </w:tr>
      <w:tr w:rsidR="00904580" w14:paraId="640DD4CC" w14:textId="77777777" w:rsidTr="001812A2">
        <w:trPr>
          <w:cantSplit/>
          <w:trHeight w:val="391"/>
          <w:jc w:val="center"/>
        </w:trPr>
        <w:tc>
          <w:tcPr>
            <w:tcW w:w="0" w:type="auto"/>
            <w:vMerge/>
            <w:tcBorders>
              <w:bottom w:val="single" w:sz="8" w:space="0" w:color="666666"/>
            </w:tcBorders>
            <w:shd w:val="clear" w:color="auto" w:fill="FFFFFF"/>
            <w:tcMar>
              <w:top w:w="0" w:type="dxa"/>
              <w:left w:w="0" w:type="dxa"/>
              <w:bottom w:w="0" w:type="dxa"/>
              <w:right w:w="0" w:type="dxa"/>
            </w:tcMar>
            <w:vAlign w:val="center"/>
          </w:tcPr>
          <w:p w14:paraId="29A02C17" w14:textId="77777777" w:rsidR="00904580" w:rsidRDefault="00904580" w:rsidP="001812A2">
            <w:pPr>
              <w:spacing w:before="100" w:after="100"/>
              <w:ind w:left="100" w:right="100"/>
            </w:pPr>
          </w:p>
        </w:tc>
        <w:tc>
          <w:tcPr>
            <w:tcW w:w="0" w:type="auto"/>
            <w:tcBorders>
              <w:bottom w:val="single" w:sz="8" w:space="0" w:color="666666"/>
            </w:tcBorders>
            <w:shd w:val="clear" w:color="auto" w:fill="FFFFFF"/>
            <w:tcMar>
              <w:top w:w="0" w:type="dxa"/>
              <w:left w:w="0" w:type="dxa"/>
              <w:bottom w:w="0" w:type="dxa"/>
              <w:right w:w="0" w:type="dxa"/>
            </w:tcMar>
            <w:vAlign w:val="bottom"/>
          </w:tcPr>
          <w:p w14:paraId="00C824AF" w14:textId="77777777" w:rsidR="00904580" w:rsidRDefault="00904580" w:rsidP="001812A2">
            <w:pPr>
              <w:spacing w:before="100" w:after="100"/>
              <w:ind w:left="100" w:right="4"/>
            </w:pPr>
            <w:proofErr w:type="spellStart"/>
            <w:r>
              <w:rPr>
                <w:color w:val="000000"/>
                <w:sz w:val="20"/>
                <w:szCs w:val="20"/>
              </w:rPr>
              <w:t>MaleZZ:SVL</w:t>
            </w:r>
            <w:proofErr w:type="spellEnd"/>
            <w:r>
              <w:rPr>
                <w:color w:val="000000"/>
                <w:sz w:val="20"/>
                <w:szCs w:val="20"/>
              </w:rPr>
              <w:t>(mm)</w:t>
            </w:r>
          </w:p>
        </w:tc>
        <w:tc>
          <w:tcPr>
            <w:tcW w:w="0" w:type="auto"/>
            <w:tcBorders>
              <w:bottom w:val="single" w:sz="8" w:space="0" w:color="666666"/>
            </w:tcBorders>
            <w:shd w:val="clear" w:color="auto" w:fill="FFFFFF"/>
            <w:tcMar>
              <w:top w:w="0" w:type="dxa"/>
              <w:left w:w="0" w:type="dxa"/>
              <w:bottom w:w="0" w:type="dxa"/>
              <w:right w:w="0" w:type="dxa"/>
            </w:tcMar>
            <w:vAlign w:val="bottom"/>
          </w:tcPr>
          <w:p w14:paraId="1933F524"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795015F5" w14:textId="77777777" w:rsidR="00904580" w:rsidRDefault="00904580" w:rsidP="001812A2">
            <w:pPr>
              <w:spacing w:before="100" w:after="100"/>
              <w:ind w:left="100" w:right="100"/>
              <w:jc w:val="center"/>
            </w:pPr>
            <w:r>
              <w:rPr>
                <w:color w:val="000000"/>
                <w:sz w:val="20"/>
                <w:szCs w:val="20"/>
              </w:rPr>
              <w:t>-0.01</w:t>
            </w:r>
          </w:p>
        </w:tc>
        <w:tc>
          <w:tcPr>
            <w:tcW w:w="0" w:type="auto"/>
            <w:tcBorders>
              <w:bottom w:val="single" w:sz="8" w:space="0" w:color="666666"/>
            </w:tcBorders>
            <w:shd w:val="clear" w:color="auto" w:fill="FFFFFF"/>
            <w:tcMar>
              <w:top w:w="0" w:type="dxa"/>
              <w:left w:w="0" w:type="dxa"/>
              <w:bottom w:w="0" w:type="dxa"/>
              <w:right w:w="0" w:type="dxa"/>
            </w:tcMar>
            <w:vAlign w:val="bottom"/>
          </w:tcPr>
          <w:p w14:paraId="10673FF8" w14:textId="77777777" w:rsidR="00904580" w:rsidRDefault="00904580" w:rsidP="001812A2">
            <w:pPr>
              <w:spacing w:before="100" w:after="100"/>
              <w:ind w:left="100" w:right="100"/>
              <w:jc w:val="center"/>
            </w:pPr>
            <w:r>
              <w:rPr>
                <w:color w:val="000000"/>
                <w:sz w:val="20"/>
                <w:szCs w:val="20"/>
              </w:rPr>
              <w:t>0.02</w:t>
            </w:r>
          </w:p>
        </w:tc>
      </w:tr>
      <w:tr w:rsidR="00904580" w14:paraId="3973697B" w14:textId="77777777" w:rsidTr="001812A2">
        <w:trPr>
          <w:cantSplit/>
          <w:trHeight w:val="391"/>
          <w:jc w:val="center"/>
        </w:trPr>
        <w:tc>
          <w:tcPr>
            <w:tcW w:w="0" w:type="auto"/>
            <w:vMerge w:val="restart"/>
            <w:tcBorders>
              <w:top w:val="single" w:sz="8" w:space="0" w:color="666666"/>
              <w:bottom w:val="single" w:sz="16" w:space="0" w:color="666666"/>
            </w:tcBorders>
            <w:shd w:val="clear" w:color="auto" w:fill="FFFFFF"/>
            <w:tcMar>
              <w:top w:w="0" w:type="dxa"/>
              <w:left w:w="0" w:type="dxa"/>
              <w:bottom w:w="0" w:type="dxa"/>
              <w:right w:w="0" w:type="dxa"/>
            </w:tcMar>
            <w:vAlign w:val="center"/>
          </w:tcPr>
          <w:p w14:paraId="01A98FCC" w14:textId="77777777" w:rsidR="00904580" w:rsidRDefault="00904580" w:rsidP="001812A2">
            <w:pPr>
              <w:spacing w:before="100" w:after="100"/>
              <w:ind w:left="100" w:right="100"/>
            </w:pPr>
            <w:r>
              <w:rPr>
                <w:i/>
                <w:color w:val="000000"/>
                <w:sz w:val="20"/>
                <w:szCs w:val="20"/>
              </w:rPr>
              <w:t>mass(g/d)</w:t>
            </w:r>
          </w:p>
        </w:tc>
        <w:tc>
          <w:tcPr>
            <w:tcW w:w="0" w:type="auto"/>
            <w:tcBorders>
              <w:top w:val="single" w:sz="8" w:space="0" w:color="666666"/>
            </w:tcBorders>
            <w:shd w:val="clear" w:color="auto" w:fill="FFFFFF"/>
            <w:tcMar>
              <w:top w:w="0" w:type="dxa"/>
              <w:left w:w="0" w:type="dxa"/>
              <w:bottom w:w="0" w:type="dxa"/>
              <w:right w:w="0" w:type="dxa"/>
            </w:tcMar>
            <w:vAlign w:val="bottom"/>
          </w:tcPr>
          <w:p w14:paraId="60FE37FC" w14:textId="77777777" w:rsidR="00904580" w:rsidRDefault="00904580" w:rsidP="001812A2">
            <w:pPr>
              <w:spacing w:before="100" w:after="100"/>
              <w:ind w:left="100" w:right="4"/>
            </w:pPr>
            <w:r>
              <w:rPr>
                <w:color w:val="000000"/>
                <w:sz w:val="20"/>
                <w:szCs w:val="20"/>
              </w:rPr>
              <w:t>Intercept (FemaleZW)</w:t>
            </w:r>
          </w:p>
        </w:tc>
        <w:tc>
          <w:tcPr>
            <w:tcW w:w="0" w:type="auto"/>
            <w:tcBorders>
              <w:top w:val="single" w:sz="8" w:space="0" w:color="666666"/>
            </w:tcBorders>
            <w:shd w:val="clear" w:color="auto" w:fill="FFFFFF"/>
            <w:tcMar>
              <w:top w:w="0" w:type="dxa"/>
              <w:left w:w="0" w:type="dxa"/>
              <w:bottom w:w="0" w:type="dxa"/>
              <w:right w:w="0" w:type="dxa"/>
            </w:tcMar>
            <w:vAlign w:val="bottom"/>
          </w:tcPr>
          <w:p w14:paraId="13B6A534" w14:textId="77777777" w:rsidR="00904580" w:rsidRDefault="00904580" w:rsidP="001812A2">
            <w:pPr>
              <w:spacing w:before="100" w:after="100"/>
              <w:ind w:left="100" w:right="100"/>
              <w:jc w:val="center"/>
            </w:pPr>
            <w:r>
              <w:rPr>
                <w:color w:val="000000"/>
                <w:sz w:val="20"/>
                <w:szCs w:val="20"/>
              </w:rPr>
              <w:t>0.22</w:t>
            </w:r>
          </w:p>
        </w:tc>
        <w:tc>
          <w:tcPr>
            <w:tcW w:w="0" w:type="auto"/>
            <w:tcBorders>
              <w:top w:val="single" w:sz="8" w:space="0" w:color="666666"/>
            </w:tcBorders>
            <w:shd w:val="clear" w:color="auto" w:fill="FFFFFF"/>
            <w:tcMar>
              <w:top w:w="0" w:type="dxa"/>
              <w:left w:w="0" w:type="dxa"/>
              <w:bottom w:w="0" w:type="dxa"/>
              <w:right w:w="0" w:type="dxa"/>
            </w:tcMar>
            <w:vAlign w:val="bottom"/>
          </w:tcPr>
          <w:p w14:paraId="60EC74FC" w14:textId="77777777" w:rsidR="00904580" w:rsidRDefault="00904580" w:rsidP="001812A2">
            <w:pPr>
              <w:spacing w:before="100" w:after="100"/>
              <w:ind w:left="100" w:right="100"/>
              <w:jc w:val="center"/>
            </w:pPr>
            <w:r>
              <w:rPr>
                <w:color w:val="000000"/>
                <w:sz w:val="20"/>
                <w:szCs w:val="20"/>
              </w:rPr>
              <w:t>0.13</w:t>
            </w:r>
          </w:p>
        </w:tc>
        <w:tc>
          <w:tcPr>
            <w:tcW w:w="0" w:type="auto"/>
            <w:tcBorders>
              <w:top w:val="single" w:sz="8" w:space="0" w:color="666666"/>
            </w:tcBorders>
            <w:shd w:val="clear" w:color="auto" w:fill="FFFFFF"/>
            <w:tcMar>
              <w:top w:w="0" w:type="dxa"/>
              <w:left w:w="0" w:type="dxa"/>
              <w:bottom w:w="0" w:type="dxa"/>
              <w:right w:w="0" w:type="dxa"/>
            </w:tcMar>
            <w:vAlign w:val="bottom"/>
          </w:tcPr>
          <w:p w14:paraId="6A50D11E" w14:textId="77777777" w:rsidR="00904580" w:rsidRDefault="00904580" w:rsidP="001812A2">
            <w:pPr>
              <w:spacing w:before="100" w:after="100"/>
              <w:ind w:left="100" w:right="100"/>
              <w:jc w:val="center"/>
            </w:pPr>
            <w:r>
              <w:rPr>
                <w:color w:val="000000"/>
                <w:sz w:val="20"/>
                <w:szCs w:val="20"/>
              </w:rPr>
              <w:t>0.32</w:t>
            </w:r>
          </w:p>
        </w:tc>
      </w:tr>
      <w:tr w:rsidR="00904580" w14:paraId="1D997162" w14:textId="77777777" w:rsidTr="001812A2">
        <w:trPr>
          <w:cantSplit/>
          <w:trHeight w:val="433"/>
          <w:jc w:val="center"/>
        </w:trPr>
        <w:tc>
          <w:tcPr>
            <w:tcW w:w="0" w:type="auto"/>
            <w:vMerge/>
            <w:shd w:val="clear" w:color="auto" w:fill="FFFFFF"/>
            <w:tcMar>
              <w:top w:w="0" w:type="dxa"/>
              <w:left w:w="0" w:type="dxa"/>
              <w:bottom w:w="0" w:type="dxa"/>
              <w:right w:w="0" w:type="dxa"/>
            </w:tcMar>
            <w:vAlign w:val="center"/>
          </w:tcPr>
          <w:p w14:paraId="1BA257A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E09251D" w14:textId="77777777" w:rsidR="00904580" w:rsidRDefault="00904580" w:rsidP="001812A2">
            <w:pPr>
              <w:spacing w:before="100" w:after="100"/>
              <w:ind w:left="100" w:right="4"/>
            </w:pPr>
            <w:r>
              <w:rPr>
                <w:color w:val="000000"/>
                <w:sz w:val="20"/>
                <w:szCs w:val="20"/>
              </w:rPr>
              <w:t>Female</w:t>
            </w:r>
            <w:r w:rsidRPr="00537F2B">
              <w:rPr>
                <w:color w:val="000000"/>
                <w:sz w:val="20"/>
                <w:szCs w:val="20"/>
                <w:vertAlign w:val="subscript"/>
              </w:rPr>
              <w:t>SR</w:t>
            </w:r>
            <w:r>
              <w:rPr>
                <w:color w:val="000000"/>
                <w:sz w:val="20"/>
                <w:szCs w:val="20"/>
              </w:rPr>
              <w:t>ZZ</w:t>
            </w:r>
          </w:p>
        </w:tc>
        <w:tc>
          <w:tcPr>
            <w:tcW w:w="0" w:type="auto"/>
            <w:shd w:val="clear" w:color="auto" w:fill="FFFFFF"/>
            <w:tcMar>
              <w:top w:w="0" w:type="dxa"/>
              <w:left w:w="0" w:type="dxa"/>
              <w:bottom w:w="0" w:type="dxa"/>
              <w:right w:w="0" w:type="dxa"/>
            </w:tcMar>
            <w:vAlign w:val="bottom"/>
          </w:tcPr>
          <w:p w14:paraId="7FE1B102" w14:textId="77777777" w:rsidR="00904580" w:rsidRDefault="00904580" w:rsidP="001812A2">
            <w:pPr>
              <w:spacing w:before="100" w:after="100"/>
              <w:ind w:left="100" w:right="100"/>
              <w:jc w:val="center"/>
            </w:pPr>
            <w:r>
              <w:rPr>
                <w:color w:val="000000"/>
                <w:sz w:val="20"/>
                <w:szCs w:val="20"/>
              </w:rPr>
              <w:t>0.09</w:t>
            </w:r>
          </w:p>
        </w:tc>
        <w:tc>
          <w:tcPr>
            <w:tcW w:w="0" w:type="auto"/>
            <w:shd w:val="clear" w:color="auto" w:fill="FFFFFF"/>
            <w:tcMar>
              <w:top w:w="0" w:type="dxa"/>
              <w:left w:w="0" w:type="dxa"/>
              <w:bottom w:w="0" w:type="dxa"/>
              <w:right w:w="0" w:type="dxa"/>
            </w:tcMar>
            <w:vAlign w:val="bottom"/>
          </w:tcPr>
          <w:p w14:paraId="10509403" w14:textId="77777777" w:rsidR="00904580" w:rsidRDefault="00904580" w:rsidP="001812A2">
            <w:pPr>
              <w:spacing w:before="100" w:after="100"/>
              <w:ind w:left="100" w:right="100"/>
              <w:jc w:val="center"/>
            </w:pPr>
            <w:r>
              <w:rPr>
                <w:color w:val="000000"/>
                <w:sz w:val="20"/>
                <w:szCs w:val="20"/>
              </w:rPr>
              <w:t>-0.15</w:t>
            </w:r>
          </w:p>
        </w:tc>
        <w:tc>
          <w:tcPr>
            <w:tcW w:w="0" w:type="auto"/>
            <w:shd w:val="clear" w:color="auto" w:fill="FFFFFF"/>
            <w:tcMar>
              <w:top w:w="0" w:type="dxa"/>
              <w:left w:w="0" w:type="dxa"/>
              <w:bottom w:w="0" w:type="dxa"/>
              <w:right w:w="0" w:type="dxa"/>
            </w:tcMar>
            <w:vAlign w:val="bottom"/>
          </w:tcPr>
          <w:p w14:paraId="7E4AFB59" w14:textId="77777777" w:rsidR="00904580" w:rsidRDefault="00904580" w:rsidP="001812A2">
            <w:pPr>
              <w:spacing w:before="100" w:after="100"/>
              <w:ind w:left="100" w:right="100"/>
              <w:jc w:val="center"/>
            </w:pPr>
            <w:r>
              <w:rPr>
                <w:color w:val="000000"/>
                <w:sz w:val="20"/>
                <w:szCs w:val="20"/>
              </w:rPr>
              <w:t>0.33</w:t>
            </w:r>
          </w:p>
        </w:tc>
      </w:tr>
      <w:tr w:rsidR="00904580" w14:paraId="147BFEF7"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229F6D6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59340598" w14:textId="77777777" w:rsidR="00904580" w:rsidRDefault="00904580" w:rsidP="001812A2">
            <w:pPr>
              <w:spacing w:before="100" w:after="100"/>
              <w:ind w:left="100" w:right="4"/>
            </w:pPr>
            <w:r>
              <w:rPr>
                <w:color w:val="000000"/>
                <w:sz w:val="20"/>
                <w:szCs w:val="20"/>
              </w:rPr>
              <w:t>MaleZZ</w:t>
            </w:r>
          </w:p>
        </w:tc>
        <w:tc>
          <w:tcPr>
            <w:tcW w:w="0" w:type="auto"/>
            <w:shd w:val="clear" w:color="auto" w:fill="FFFFFF"/>
            <w:tcMar>
              <w:top w:w="0" w:type="dxa"/>
              <w:left w:w="0" w:type="dxa"/>
              <w:bottom w:w="0" w:type="dxa"/>
              <w:right w:w="0" w:type="dxa"/>
            </w:tcMar>
            <w:vAlign w:val="bottom"/>
          </w:tcPr>
          <w:p w14:paraId="3BC76C83" w14:textId="77777777" w:rsidR="00904580" w:rsidRDefault="00904580" w:rsidP="001812A2">
            <w:pPr>
              <w:spacing w:before="100" w:after="100"/>
              <w:ind w:left="100" w:right="100"/>
              <w:jc w:val="center"/>
            </w:pPr>
            <w:r>
              <w:rPr>
                <w:color w:val="000000"/>
                <w:sz w:val="20"/>
                <w:szCs w:val="20"/>
              </w:rPr>
              <w:t>-0.13</w:t>
            </w:r>
          </w:p>
        </w:tc>
        <w:tc>
          <w:tcPr>
            <w:tcW w:w="0" w:type="auto"/>
            <w:shd w:val="clear" w:color="auto" w:fill="FFFFFF"/>
            <w:tcMar>
              <w:top w:w="0" w:type="dxa"/>
              <w:left w:w="0" w:type="dxa"/>
              <w:bottom w:w="0" w:type="dxa"/>
              <w:right w:w="0" w:type="dxa"/>
            </w:tcMar>
            <w:vAlign w:val="bottom"/>
          </w:tcPr>
          <w:p w14:paraId="6C9AC4B0" w14:textId="77777777" w:rsidR="00904580" w:rsidRDefault="00904580" w:rsidP="001812A2">
            <w:pPr>
              <w:spacing w:before="100" w:after="100"/>
              <w:ind w:left="100" w:right="100"/>
              <w:jc w:val="center"/>
            </w:pPr>
            <w:r>
              <w:rPr>
                <w:color w:val="000000"/>
                <w:sz w:val="20"/>
                <w:szCs w:val="20"/>
              </w:rPr>
              <w:t>-0.30</w:t>
            </w:r>
          </w:p>
        </w:tc>
        <w:tc>
          <w:tcPr>
            <w:tcW w:w="0" w:type="auto"/>
            <w:shd w:val="clear" w:color="auto" w:fill="FFFFFF"/>
            <w:tcMar>
              <w:top w:w="0" w:type="dxa"/>
              <w:left w:w="0" w:type="dxa"/>
              <w:bottom w:w="0" w:type="dxa"/>
              <w:right w:w="0" w:type="dxa"/>
            </w:tcMar>
            <w:vAlign w:val="bottom"/>
          </w:tcPr>
          <w:p w14:paraId="087891BF" w14:textId="77777777" w:rsidR="00904580" w:rsidRDefault="00904580" w:rsidP="001812A2">
            <w:pPr>
              <w:spacing w:before="100" w:after="100"/>
              <w:ind w:left="100" w:right="100"/>
              <w:jc w:val="center"/>
            </w:pPr>
            <w:r>
              <w:rPr>
                <w:color w:val="000000"/>
                <w:sz w:val="20"/>
                <w:szCs w:val="20"/>
              </w:rPr>
              <w:t>0.03</w:t>
            </w:r>
          </w:p>
        </w:tc>
      </w:tr>
      <w:tr w:rsidR="00904580" w14:paraId="37695B7A" w14:textId="77777777" w:rsidTr="001812A2">
        <w:trPr>
          <w:cantSplit/>
          <w:trHeight w:val="391"/>
          <w:jc w:val="center"/>
        </w:trPr>
        <w:tc>
          <w:tcPr>
            <w:tcW w:w="0" w:type="auto"/>
            <w:vMerge/>
            <w:shd w:val="clear" w:color="auto" w:fill="FFFFFF"/>
            <w:tcMar>
              <w:top w:w="0" w:type="dxa"/>
              <w:left w:w="0" w:type="dxa"/>
              <w:bottom w:w="0" w:type="dxa"/>
              <w:right w:w="0" w:type="dxa"/>
            </w:tcMar>
            <w:vAlign w:val="center"/>
          </w:tcPr>
          <w:p w14:paraId="73F11482"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02ACA3B6" w14:textId="77777777" w:rsidR="00904580" w:rsidRDefault="00904580" w:rsidP="001812A2">
            <w:pPr>
              <w:spacing w:before="100" w:after="100"/>
              <w:ind w:left="100" w:right="4"/>
            </w:pPr>
            <w:r>
              <w:rPr>
                <w:color w:val="000000"/>
                <w:sz w:val="20"/>
                <w:szCs w:val="20"/>
              </w:rPr>
              <w:t>mass(g)</w:t>
            </w:r>
          </w:p>
        </w:tc>
        <w:tc>
          <w:tcPr>
            <w:tcW w:w="0" w:type="auto"/>
            <w:shd w:val="clear" w:color="auto" w:fill="FFFFFF"/>
            <w:tcMar>
              <w:top w:w="0" w:type="dxa"/>
              <w:left w:w="0" w:type="dxa"/>
              <w:bottom w:w="0" w:type="dxa"/>
              <w:right w:w="0" w:type="dxa"/>
            </w:tcMar>
            <w:vAlign w:val="bottom"/>
          </w:tcPr>
          <w:p w14:paraId="3411208F" w14:textId="77777777" w:rsidR="00904580" w:rsidRDefault="00904580" w:rsidP="001812A2">
            <w:pPr>
              <w:spacing w:before="100" w:after="100"/>
              <w:ind w:left="100" w:right="100"/>
              <w:jc w:val="center"/>
            </w:pPr>
            <w:r>
              <w:rPr>
                <w:color w:val="000000"/>
                <w:sz w:val="20"/>
                <w:szCs w:val="20"/>
              </w:rPr>
              <w:t>-0.01</w:t>
            </w:r>
          </w:p>
        </w:tc>
        <w:tc>
          <w:tcPr>
            <w:tcW w:w="0" w:type="auto"/>
            <w:shd w:val="clear" w:color="auto" w:fill="FFFFFF"/>
            <w:tcMar>
              <w:top w:w="0" w:type="dxa"/>
              <w:left w:w="0" w:type="dxa"/>
              <w:bottom w:w="0" w:type="dxa"/>
              <w:right w:w="0" w:type="dxa"/>
            </w:tcMar>
            <w:vAlign w:val="bottom"/>
          </w:tcPr>
          <w:p w14:paraId="101AE492" w14:textId="77777777" w:rsidR="00904580" w:rsidRDefault="00904580" w:rsidP="001812A2">
            <w:pPr>
              <w:spacing w:before="100" w:after="100"/>
              <w:ind w:left="100" w:right="100"/>
              <w:jc w:val="center"/>
            </w:pPr>
            <w:r>
              <w:rPr>
                <w:color w:val="000000"/>
                <w:sz w:val="20"/>
                <w:szCs w:val="20"/>
              </w:rPr>
              <w:t>-0.04</w:t>
            </w:r>
          </w:p>
        </w:tc>
        <w:tc>
          <w:tcPr>
            <w:tcW w:w="0" w:type="auto"/>
            <w:shd w:val="clear" w:color="auto" w:fill="FFFFFF"/>
            <w:tcMar>
              <w:top w:w="0" w:type="dxa"/>
              <w:left w:w="0" w:type="dxa"/>
              <w:bottom w:w="0" w:type="dxa"/>
              <w:right w:w="0" w:type="dxa"/>
            </w:tcMar>
            <w:vAlign w:val="bottom"/>
          </w:tcPr>
          <w:p w14:paraId="72BF7E9E" w14:textId="77777777" w:rsidR="00904580" w:rsidRDefault="00904580" w:rsidP="001812A2">
            <w:pPr>
              <w:spacing w:before="100" w:after="100"/>
              <w:ind w:left="100" w:right="100"/>
              <w:jc w:val="center"/>
            </w:pPr>
            <w:r>
              <w:rPr>
                <w:color w:val="000000"/>
                <w:sz w:val="20"/>
                <w:szCs w:val="20"/>
              </w:rPr>
              <w:t>0.02</w:t>
            </w:r>
          </w:p>
        </w:tc>
      </w:tr>
      <w:tr w:rsidR="00904580" w14:paraId="025B0376" w14:textId="77777777" w:rsidTr="001812A2">
        <w:trPr>
          <w:cantSplit/>
          <w:trHeight w:val="402"/>
          <w:jc w:val="center"/>
        </w:trPr>
        <w:tc>
          <w:tcPr>
            <w:tcW w:w="0" w:type="auto"/>
            <w:vMerge/>
            <w:shd w:val="clear" w:color="auto" w:fill="FFFFFF"/>
            <w:tcMar>
              <w:top w:w="0" w:type="dxa"/>
              <w:left w:w="0" w:type="dxa"/>
              <w:bottom w:w="0" w:type="dxa"/>
              <w:right w:w="0" w:type="dxa"/>
            </w:tcMar>
            <w:vAlign w:val="center"/>
          </w:tcPr>
          <w:p w14:paraId="5FE71655" w14:textId="77777777" w:rsidR="00904580" w:rsidRDefault="00904580" w:rsidP="001812A2">
            <w:pPr>
              <w:spacing w:before="100" w:after="100"/>
              <w:ind w:left="100" w:right="100"/>
            </w:pPr>
          </w:p>
        </w:tc>
        <w:tc>
          <w:tcPr>
            <w:tcW w:w="0" w:type="auto"/>
            <w:shd w:val="clear" w:color="auto" w:fill="FFFFFF"/>
            <w:tcMar>
              <w:top w:w="0" w:type="dxa"/>
              <w:left w:w="0" w:type="dxa"/>
              <w:bottom w:w="0" w:type="dxa"/>
              <w:right w:w="0" w:type="dxa"/>
            </w:tcMar>
            <w:vAlign w:val="bottom"/>
          </w:tcPr>
          <w:p w14:paraId="3F50B1DE" w14:textId="77777777" w:rsidR="00904580" w:rsidRDefault="00904580" w:rsidP="001812A2">
            <w:pPr>
              <w:spacing w:before="100" w:after="100"/>
              <w:ind w:left="100" w:right="4"/>
            </w:pPr>
            <w:proofErr w:type="spellStart"/>
            <w:r>
              <w:rPr>
                <w:color w:val="000000"/>
                <w:sz w:val="20"/>
                <w:szCs w:val="20"/>
              </w:rPr>
              <w:t>Female</w:t>
            </w:r>
            <w:r w:rsidRPr="00537F2B">
              <w:rPr>
                <w:color w:val="000000"/>
                <w:sz w:val="20"/>
                <w:szCs w:val="20"/>
                <w:vertAlign w:val="subscript"/>
              </w:rPr>
              <w:t>SR</w:t>
            </w:r>
            <w:r>
              <w:rPr>
                <w:color w:val="000000"/>
                <w:sz w:val="20"/>
                <w:szCs w:val="20"/>
              </w:rPr>
              <w:t>ZZ:mass</w:t>
            </w:r>
            <w:proofErr w:type="spellEnd"/>
            <w:r>
              <w:rPr>
                <w:color w:val="000000"/>
                <w:sz w:val="20"/>
                <w:szCs w:val="20"/>
              </w:rPr>
              <w:t>(g)</w:t>
            </w:r>
          </w:p>
        </w:tc>
        <w:tc>
          <w:tcPr>
            <w:tcW w:w="0" w:type="auto"/>
            <w:shd w:val="clear" w:color="auto" w:fill="FFFFFF"/>
            <w:tcMar>
              <w:top w:w="0" w:type="dxa"/>
              <w:left w:w="0" w:type="dxa"/>
              <w:bottom w:w="0" w:type="dxa"/>
              <w:right w:w="0" w:type="dxa"/>
            </w:tcMar>
            <w:vAlign w:val="bottom"/>
          </w:tcPr>
          <w:p w14:paraId="15C45636" w14:textId="77777777" w:rsidR="00904580" w:rsidRDefault="00904580" w:rsidP="001812A2">
            <w:pPr>
              <w:spacing w:before="100" w:after="100"/>
              <w:ind w:left="100" w:right="100"/>
              <w:jc w:val="center"/>
            </w:pPr>
            <w:r>
              <w:rPr>
                <w:color w:val="000000"/>
                <w:sz w:val="20"/>
                <w:szCs w:val="20"/>
              </w:rPr>
              <w:t>-0.03</w:t>
            </w:r>
          </w:p>
        </w:tc>
        <w:tc>
          <w:tcPr>
            <w:tcW w:w="0" w:type="auto"/>
            <w:shd w:val="clear" w:color="auto" w:fill="FFFFFF"/>
            <w:tcMar>
              <w:top w:w="0" w:type="dxa"/>
              <w:left w:w="0" w:type="dxa"/>
              <w:bottom w:w="0" w:type="dxa"/>
              <w:right w:w="0" w:type="dxa"/>
            </w:tcMar>
            <w:vAlign w:val="bottom"/>
          </w:tcPr>
          <w:p w14:paraId="282C10D0" w14:textId="77777777" w:rsidR="00904580" w:rsidRDefault="00904580" w:rsidP="001812A2">
            <w:pPr>
              <w:spacing w:before="100" w:after="100"/>
              <w:ind w:left="100" w:right="100"/>
              <w:jc w:val="center"/>
            </w:pPr>
            <w:r>
              <w:rPr>
                <w:color w:val="000000"/>
                <w:sz w:val="20"/>
                <w:szCs w:val="20"/>
              </w:rPr>
              <w:t>-0.12</w:t>
            </w:r>
          </w:p>
        </w:tc>
        <w:tc>
          <w:tcPr>
            <w:tcW w:w="0" w:type="auto"/>
            <w:shd w:val="clear" w:color="auto" w:fill="FFFFFF"/>
            <w:tcMar>
              <w:top w:w="0" w:type="dxa"/>
              <w:left w:w="0" w:type="dxa"/>
              <w:bottom w:w="0" w:type="dxa"/>
              <w:right w:w="0" w:type="dxa"/>
            </w:tcMar>
            <w:vAlign w:val="bottom"/>
          </w:tcPr>
          <w:p w14:paraId="3D8DC212" w14:textId="77777777" w:rsidR="00904580" w:rsidRDefault="00904580" w:rsidP="001812A2">
            <w:pPr>
              <w:spacing w:before="100" w:after="100"/>
              <w:ind w:left="100" w:right="100"/>
              <w:jc w:val="center"/>
            </w:pPr>
            <w:r>
              <w:rPr>
                <w:color w:val="000000"/>
                <w:sz w:val="20"/>
                <w:szCs w:val="20"/>
              </w:rPr>
              <w:t>0.05</w:t>
            </w:r>
          </w:p>
        </w:tc>
      </w:tr>
      <w:tr w:rsidR="00904580" w14:paraId="2FF1B026" w14:textId="77777777" w:rsidTr="001812A2">
        <w:trPr>
          <w:cantSplit/>
          <w:trHeight w:val="402"/>
          <w:jc w:val="center"/>
        </w:trPr>
        <w:tc>
          <w:tcPr>
            <w:tcW w:w="0" w:type="auto"/>
            <w:vMerge/>
            <w:tcBorders>
              <w:bottom w:val="single" w:sz="16" w:space="0" w:color="666666"/>
            </w:tcBorders>
            <w:shd w:val="clear" w:color="auto" w:fill="FFFFFF"/>
            <w:tcMar>
              <w:top w:w="0" w:type="dxa"/>
              <w:left w:w="0" w:type="dxa"/>
              <w:bottom w:w="0" w:type="dxa"/>
              <w:right w:w="0" w:type="dxa"/>
            </w:tcMar>
            <w:vAlign w:val="center"/>
          </w:tcPr>
          <w:p w14:paraId="78A06DF3" w14:textId="77777777" w:rsidR="00904580" w:rsidRDefault="00904580" w:rsidP="001812A2">
            <w:pPr>
              <w:spacing w:before="100" w:after="100"/>
              <w:ind w:left="100" w:right="100"/>
            </w:pPr>
          </w:p>
        </w:tc>
        <w:tc>
          <w:tcPr>
            <w:tcW w:w="0" w:type="auto"/>
            <w:tcBorders>
              <w:bottom w:val="single" w:sz="16" w:space="0" w:color="666666"/>
            </w:tcBorders>
            <w:shd w:val="clear" w:color="auto" w:fill="FFFFFF"/>
            <w:tcMar>
              <w:top w:w="0" w:type="dxa"/>
              <w:left w:w="0" w:type="dxa"/>
              <w:bottom w:w="0" w:type="dxa"/>
              <w:right w:w="0" w:type="dxa"/>
            </w:tcMar>
            <w:vAlign w:val="bottom"/>
          </w:tcPr>
          <w:p w14:paraId="3DA70A4D" w14:textId="77777777" w:rsidR="00904580" w:rsidRDefault="00904580" w:rsidP="001812A2">
            <w:pPr>
              <w:spacing w:before="100" w:after="100"/>
              <w:ind w:left="100" w:right="4"/>
            </w:pPr>
            <w:proofErr w:type="spellStart"/>
            <w:r>
              <w:rPr>
                <w:color w:val="000000"/>
                <w:sz w:val="20"/>
                <w:szCs w:val="20"/>
              </w:rPr>
              <w:t>MaleZZ:mass</w:t>
            </w:r>
            <w:proofErr w:type="spellEnd"/>
            <w:r>
              <w:rPr>
                <w:color w:val="000000"/>
                <w:sz w:val="20"/>
                <w:szCs w:val="20"/>
              </w:rPr>
              <w:t>(g)</w:t>
            </w:r>
          </w:p>
        </w:tc>
        <w:tc>
          <w:tcPr>
            <w:tcW w:w="0" w:type="auto"/>
            <w:tcBorders>
              <w:bottom w:val="single" w:sz="16" w:space="0" w:color="666666"/>
            </w:tcBorders>
            <w:shd w:val="clear" w:color="auto" w:fill="FFFFFF"/>
            <w:tcMar>
              <w:top w:w="0" w:type="dxa"/>
              <w:left w:w="0" w:type="dxa"/>
              <w:bottom w:w="0" w:type="dxa"/>
              <w:right w:w="0" w:type="dxa"/>
            </w:tcMar>
            <w:vAlign w:val="bottom"/>
          </w:tcPr>
          <w:p w14:paraId="4C4302AA" w14:textId="77777777" w:rsidR="00904580" w:rsidRDefault="00904580" w:rsidP="001812A2">
            <w:pPr>
              <w:spacing w:before="100" w:after="100"/>
              <w:ind w:left="100" w:right="100"/>
              <w:jc w:val="center"/>
            </w:pPr>
            <w:r>
              <w:rPr>
                <w:color w:val="000000"/>
                <w:sz w:val="20"/>
                <w:szCs w:val="20"/>
              </w:rPr>
              <w:t>0.05</w:t>
            </w:r>
          </w:p>
        </w:tc>
        <w:tc>
          <w:tcPr>
            <w:tcW w:w="0" w:type="auto"/>
            <w:tcBorders>
              <w:bottom w:val="single" w:sz="16" w:space="0" w:color="666666"/>
            </w:tcBorders>
            <w:shd w:val="clear" w:color="auto" w:fill="FFFFFF"/>
            <w:tcMar>
              <w:top w:w="0" w:type="dxa"/>
              <w:left w:w="0" w:type="dxa"/>
              <w:bottom w:w="0" w:type="dxa"/>
              <w:right w:w="0" w:type="dxa"/>
            </w:tcMar>
            <w:vAlign w:val="bottom"/>
          </w:tcPr>
          <w:p w14:paraId="41CA13AB" w14:textId="77777777" w:rsidR="00904580" w:rsidRDefault="00904580" w:rsidP="001812A2">
            <w:pPr>
              <w:spacing w:before="100" w:after="100"/>
              <w:ind w:left="100" w:right="100"/>
              <w:jc w:val="center"/>
            </w:pPr>
            <w:r>
              <w:rPr>
                <w:color w:val="000000"/>
                <w:sz w:val="20"/>
                <w:szCs w:val="20"/>
              </w:rPr>
              <w:t>0.00</w:t>
            </w:r>
          </w:p>
        </w:tc>
        <w:tc>
          <w:tcPr>
            <w:tcW w:w="0" w:type="auto"/>
            <w:tcBorders>
              <w:bottom w:val="single" w:sz="16" w:space="0" w:color="666666"/>
            </w:tcBorders>
            <w:shd w:val="clear" w:color="auto" w:fill="FFFFFF"/>
            <w:tcMar>
              <w:top w:w="0" w:type="dxa"/>
              <w:left w:w="0" w:type="dxa"/>
              <w:bottom w:w="0" w:type="dxa"/>
              <w:right w:w="0" w:type="dxa"/>
            </w:tcMar>
            <w:vAlign w:val="bottom"/>
          </w:tcPr>
          <w:p w14:paraId="00614DC8" w14:textId="77777777" w:rsidR="00904580" w:rsidRDefault="00904580" w:rsidP="001812A2">
            <w:pPr>
              <w:spacing w:before="100" w:after="100"/>
              <w:ind w:left="100" w:right="100"/>
              <w:jc w:val="center"/>
            </w:pPr>
            <w:r>
              <w:rPr>
                <w:color w:val="000000"/>
                <w:sz w:val="20"/>
                <w:szCs w:val="20"/>
              </w:rPr>
              <w:t>0.10</w:t>
            </w:r>
          </w:p>
        </w:tc>
      </w:tr>
    </w:tbl>
    <w:p w14:paraId="65FF6803" w14:textId="77777777" w:rsidR="00904580" w:rsidRDefault="00904580" w:rsidP="00904580">
      <w:pPr>
        <w:contextualSpacing/>
        <w:rPr>
          <w:iCs/>
          <w:color w:val="000000" w:themeColor="text1"/>
          <w:shd w:val="clear" w:color="auto" w:fill="FFFFFF"/>
        </w:rPr>
      </w:pPr>
    </w:p>
    <w:p w14:paraId="12462AE3" w14:textId="77777777" w:rsidR="00904580" w:rsidRDefault="00904580" w:rsidP="00904580">
      <w:pPr>
        <w:rPr>
          <w:ins w:id="11" w:author="Kris.Wild" w:date="2023-04-21T11:51:00Z"/>
          <w:iCs/>
          <w:color w:val="000000" w:themeColor="text1"/>
          <w:shd w:val="clear" w:color="auto" w:fill="FFFFFF"/>
        </w:rPr>
      </w:pPr>
      <w:r>
        <w:rPr>
          <w:iCs/>
          <w:color w:val="000000" w:themeColor="text1"/>
          <w:shd w:val="clear" w:color="auto" w:fill="FFFFFF"/>
        </w:rPr>
        <w:br w:type="page"/>
      </w:r>
    </w:p>
    <w:p w14:paraId="15995009" w14:textId="4BCF3727" w:rsidR="0006737F" w:rsidRDefault="0006737F" w:rsidP="00904580">
      <w:pPr>
        <w:rPr>
          <w:ins w:id="12" w:author="Kris.Wild" w:date="2023-04-21T12:03:00Z"/>
          <w:iCs/>
          <w:color w:val="000000" w:themeColor="text1"/>
          <w:shd w:val="clear" w:color="auto" w:fill="FFFFFF"/>
        </w:rPr>
      </w:pPr>
      <w:ins w:id="13" w:author="Kris.Wild" w:date="2023-04-21T11:51:00Z">
        <w:r>
          <w:rPr>
            <w:iCs/>
            <w:color w:val="000000" w:themeColor="text1"/>
            <w:shd w:val="clear" w:color="auto" w:fill="FFFFFF"/>
          </w:rPr>
          <w:lastRenderedPageBreak/>
          <w:t xml:space="preserve">Table S6. </w:t>
        </w:r>
      </w:ins>
      <w:ins w:id="14" w:author="Kris.Wild" w:date="2023-04-21T12:26:00Z">
        <w:r w:rsidR="00E813EC" w:rsidRPr="00E813EC">
          <w:rPr>
            <w:iCs/>
            <w:color w:val="000000" w:themeColor="text1"/>
            <w:shd w:val="clear" w:color="auto" w:fill="FFFFFF"/>
          </w:rPr>
          <w:t xml:space="preserve">BRMS Model coefficients testing for the relationship between mean metabolic rate and mass growth rate estimates across sex class for </w:t>
        </w:r>
        <w:r w:rsidR="00E813EC" w:rsidRPr="00E813EC">
          <w:rPr>
            <w:i/>
            <w:color w:val="000000" w:themeColor="text1"/>
            <w:shd w:val="clear" w:color="auto" w:fill="FFFFFF"/>
            <w:rPrChange w:id="15" w:author="Kris.Wild" w:date="2023-04-21T12:27:00Z">
              <w:rPr>
                <w:iCs/>
                <w:color w:val="000000" w:themeColor="text1"/>
                <w:shd w:val="clear" w:color="auto" w:fill="FFFFFF"/>
              </w:rPr>
            </w:rPrChange>
          </w:rPr>
          <w:t xml:space="preserve">Bassiana </w:t>
        </w:r>
        <w:proofErr w:type="spellStart"/>
        <w:r w:rsidR="00E813EC" w:rsidRPr="00E813EC">
          <w:rPr>
            <w:i/>
            <w:color w:val="000000" w:themeColor="text1"/>
            <w:shd w:val="clear" w:color="auto" w:fill="FFFFFF"/>
            <w:rPrChange w:id="16" w:author="Kris.Wild" w:date="2023-04-21T12:27:00Z">
              <w:rPr>
                <w:iCs/>
                <w:color w:val="000000" w:themeColor="text1"/>
                <w:shd w:val="clear" w:color="auto" w:fill="FFFFFF"/>
              </w:rPr>
            </w:rPrChange>
          </w:rPr>
          <w:t>duperryii</w:t>
        </w:r>
        <w:proofErr w:type="spellEnd"/>
        <w:r w:rsidR="00E813EC" w:rsidRPr="00E813EC">
          <w:rPr>
            <w:iCs/>
            <w:color w:val="000000" w:themeColor="text1"/>
            <w:shd w:val="clear" w:color="auto" w:fill="FFFFFF"/>
          </w:rPr>
          <w:t xml:space="preserve"> and </w:t>
        </w:r>
        <w:r w:rsidR="00E813EC" w:rsidRPr="00E813EC">
          <w:rPr>
            <w:i/>
            <w:color w:val="000000" w:themeColor="text1"/>
            <w:shd w:val="clear" w:color="auto" w:fill="FFFFFF"/>
            <w:rPrChange w:id="17" w:author="Kris.Wild" w:date="2023-04-21T12:27:00Z">
              <w:rPr>
                <w:iCs/>
                <w:color w:val="000000" w:themeColor="text1"/>
                <w:shd w:val="clear" w:color="auto" w:fill="FFFFFF"/>
              </w:rPr>
            </w:rPrChange>
          </w:rPr>
          <w:t>Pogona vitticeps</w:t>
        </w:r>
        <w:r w:rsidR="00E813EC" w:rsidRPr="00E813EC">
          <w:rPr>
            <w:iCs/>
            <w:color w:val="000000" w:themeColor="text1"/>
            <w:shd w:val="clear" w:color="auto" w:fill="FFFFFF"/>
          </w:rPr>
          <w:t xml:space="preserve">. </w:t>
        </w:r>
      </w:ins>
      <w:ins w:id="18" w:author="Kris.Wild" w:date="2023-04-21T12:31:00Z">
        <w:r w:rsidR="00D84546">
          <w:rPr>
            <w:iCs/>
            <w:color w:val="000000" w:themeColor="text1"/>
            <w:shd w:val="clear" w:color="auto" w:fill="FFFFFF"/>
          </w:rPr>
          <w:t xml:space="preserve">To fit </w:t>
        </w:r>
        <w:proofErr w:type="gramStart"/>
        <w:r w:rsidR="00D84546">
          <w:rPr>
            <w:iCs/>
            <w:color w:val="000000" w:themeColor="text1"/>
            <w:shd w:val="clear" w:color="auto" w:fill="FFFFFF"/>
          </w:rPr>
          <w:t>normality</w:t>
        </w:r>
        <w:proofErr w:type="gramEnd"/>
        <w:r w:rsidR="00D84546">
          <w:rPr>
            <w:iCs/>
            <w:color w:val="000000" w:themeColor="text1"/>
            <w:shd w:val="clear" w:color="auto" w:fill="FFFFFF"/>
          </w:rPr>
          <w:t xml:space="preserve"> mean metabolic rate was </w:t>
        </w:r>
      </w:ins>
      <w:ins w:id="19" w:author="Kris.Wild" w:date="2023-04-21T12:32:00Z">
        <w:r w:rsidR="003A380C">
          <w:rPr>
            <w:iCs/>
            <w:color w:val="000000" w:themeColor="text1"/>
            <w:shd w:val="clear" w:color="auto" w:fill="FFFFFF"/>
          </w:rPr>
          <w:t>log-transformed</w:t>
        </w:r>
      </w:ins>
      <w:ins w:id="20" w:author="Kris.Wild" w:date="2023-04-21T12:31:00Z">
        <w:r w:rsidR="00D84546">
          <w:rPr>
            <w:iCs/>
            <w:color w:val="000000" w:themeColor="text1"/>
            <w:shd w:val="clear" w:color="auto" w:fill="FFFFFF"/>
          </w:rPr>
          <w:t xml:space="preserve">. </w:t>
        </w:r>
      </w:ins>
      <w:ins w:id="21" w:author="Kris.Wild" w:date="2023-04-21T12:26:00Z">
        <w:r w:rsidR="00E813EC" w:rsidRPr="00E813EC">
          <w:rPr>
            <w:iCs/>
            <w:color w:val="000000" w:themeColor="text1"/>
            <w:shd w:val="clear" w:color="auto" w:fill="FFFFFF"/>
          </w:rPr>
          <w:t xml:space="preserve">Mass growth rate for </w:t>
        </w:r>
        <w:r w:rsidR="00E813EC" w:rsidRPr="00E813EC">
          <w:rPr>
            <w:i/>
            <w:color w:val="000000" w:themeColor="text1"/>
            <w:shd w:val="clear" w:color="auto" w:fill="FFFFFF"/>
            <w:rPrChange w:id="22" w:author="Kris.Wild" w:date="2023-04-21T12:27:00Z">
              <w:rPr>
                <w:iCs/>
                <w:color w:val="000000" w:themeColor="text1"/>
                <w:shd w:val="clear" w:color="auto" w:fill="FFFFFF"/>
              </w:rPr>
            </w:rPrChange>
          </w:rPr>
          <w:t xml:space="preserve">B. </w:t>
        </w:r>
        <w:proofErr w:type="spellStart"/>
        <w:r w:rsidR="00E813EC" w:rsidRPr="00E813EC">
          <w:rPr>
            <w:i/>
            <w:color w:val="000000" w:themeColor="text1"/>
            <w:shd w:val="clear" w:color="auto" w:fill="FFFFFF"/>
            <w:rPrChange w:id="23" w:author="Kris.Wild" w:date="2023-04-21T12:27:00Z">
              <w:rPr>
                <w:iCs/>
                <w:color w:val="000000" w:themeColor="text1"/>
                <w:shd w:val="clear" w:color="auto" w:fill="FFFFFF"/>
              </w:rPr>
            </w:rPrChange>
          </w:rPr>
          <w:t>duperryii</w:t>
        </w:r>
        <w:proofErr w:type="spellEnd"/>
        <w:r w:rsidR="00E813EC" w:rsidRPr="00E813EC">
          <w:rPr>
            <w:iCs/>
            <w:color w:val="000000" w:themeColor="text1"/>
            <w:shd w:val="clear" w:color="auto" w:fill="FFFFFF"/>
          </w:rPr>
          <w:t xml:space="preserve"> is expressed in cg/d and mass growth rate for </w:t>
        </w:r>
        <w:r w:rsidR="00E813EC" w:rsidRPr="00E813EC">
          <w:rPr>
            <w:i/>
            <w:color w:val="000000" w:themeColor="text1"/>
            <w:shd w:val="clear" w:color="auto" w:fill="FFFFFF"/>
            <w:rPrChange w:id="24" w:author="Kris.Wild" w:date="2023-04-21T12:27:00Z">
              <w:rPr>
                <w:iCs/>
                <w:color w:val="000000" w:themeColor="text1"/>
                <w:shd w:val="clear" w:color="auto" w:fill="FFFFFF"/>
              </w:rPr>
            </w:rPrChange>
          </w:rPr>
          <w:t>P. vitticeps</w:t>
        </w:r>
        <w:r w:rsidR="00E813EC" w:rsidRPr="00E813EC">
          <w:rPr>
            <w:iCs/>
            <w:color w:val="000000" w:themeColor="text1"/>
            <w:shd w:val="clear" w:color="auto" w:fill="FFFFFF"/>
          </w:rPr>
          <w:t xml:space="preserve"> is expressed in g/d.</w:t>
        </w:r>
      </w:ins>
    </w:p>
    <w:p w14:paraId="59A31966" w14:textId="77777777" w:rsidR="0006737F" w:rsidRDefault="0006737F" w:rsidP="00904580">
      <w:pPr>
        <w:rPr>
          <w:ins w:id="25" w:author="Kris.Wild" w:date="2023-04-21T12:03:00Z"/>
          <w:iCs/>
          <w:color w:val="000000" w:themeColor="text1"/>
          <w:shd w:val="clear" w:color="auto" w:fill="FFFFFF"/>
        </w:rPr>
      </w:pPr>
    </w:p>
    <w:tbl>
      <w:tblPr>
        <w:tblW w:w="0" w:type="auto"/>
        <w:jc w:val="center"/>
        <w:tblCellMar>
          <w:top w:w="15" w:type="dxa"/>
          <w:left w:w="15" w:type="dxa"/>
          <w:bottom w:w="15" w:type="dxa"/>
          <w:right w:w="15" w:type="dxa"/>
        </w:tblCellMar>
        <w:tblLook w:val="04A0" w:firstRow="1" w:lastRow="0" w:firstColumn="1" w:lastColumn="0" w:noHBand="0" w:noVBand="1"/>
        <w:tblPrChange w:id="26" w:author="Kris.Wild" w:date="2023-04-21T12:26:00Z">
          <w:tblPr>
            <w:tblW w:w="0" w:type="auto"/>
            <w:tblCellMar>
              <w:top w:w="15" w:type="dxa"/>
              <w:left w:w="15" w:type="dxa"/>
              <w:bottom w:w="15" w:type="dxa"/>
              <w:right w:w="15" w:type="dxa"/>
            </w:tblCellMar>
            <w:tblLook w:val="04A0" w:firstRow="1" w:lastRow="0" w:firstColumn="1" w:lastColumn="0" w:noHBand="0" w:noVBand="1"/>
          </w:tblPr>
        </w:tblPrChange>
      </w:tblPr>
      <w:tblGrid>
        <w:gridCol w:w="1524"/>
        <w:gridCol w:w="1816"/>
        <w:gridCol w:w="1266"/>
        <w:gridCol w:w="1254"/>
        <w:gridCol w:w="1328"/>
        <w:tblGridChange w:id="27">
          <w:tblGrid>
            <w:gridCol w:w="1524"/>
            <w:gridCol w:w="1816"/>
            <w:gridCol w:w="1266"/>
            <w:gridCol w:w="1254"/>
            <w:gridCol w:w="1328"/>
          </w:tblGrid>
        </w:tblGridChange>
      </w:tblGrid>
      <w:tr w:rsidR="00E813EC" w:rsidRPr="00E813EC" w14:paraId="145DC5EA" w14:textId="77777777" w:rsidTr="00E813EC">
        <w:trPr>
          <w:tblHeader/>
          <w:jc w:val="center"/>
          <w:ins w:id="28" w:author="Kris.Wild" w:date="2023-04-21T12:21:00Z"/>
          <w:trPrChange w:id="29" w:author="Kris.Wild" w:date="2023-04-21T12:26:00Z">
            <w:trPr>
              <w:tblHeader/>
            </w:trPr>
          </w:trPrChange>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Change w:id="30" w:author="Kris.Wild" w:date="2023-04-21T12:26:00Z">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629229B2" w14:textId="77777777" w:rsidR="00E813EC" w:rsidRPr="00E813EC" w:rsidRDefault="00E813EC" w:rsidP="00E813EC">
            <w:pPr>
              <w:rPr>
                <w:ins w:id="31" w:author="Kris.Wild" w:date="2023-04-21T12:21:00Z"/>
                <w:iCs/>
                <w:color w:val="000000" w:themeColor="text1"/>
                <w:shd w:val="clear" w:color="auto" w:fill="FFFFFF"/>
              </w:rPr>
            </w:pPr>
            <w:ins w:id="32" w:author="Kris.Wild" w:date="2023-04-21T12:21:00Z">
              <w:r w:rsidRPr="00E813EC">
                <w:rPr>
                  <w:iCs/>
                  <w:color w:val="000000" w:themeColor="text1"/>
                  <w:shd w:val="clear" w:color="auto" w:fill="FFFFFF"/>
                </w:rPr>
                <w:t>Species</w:t>
              </w:r>
            </w:ins>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Change w:id="33" w:author="Kris.Wild" w:date="2023-04-21T12:26:00Z">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1C56794B" w14:textId="77777777" w:rsidR="00E813EC" w:rsidRPr="00E813EC" w:rsidRDefault="00E813EC" w:rsidP="00E813EC">
            <w:pPr>
              <w:rPr>
                <w:ins w:id="34" w:author="Kris.Wild" w:date="2023-04-21T12:21:00Z"/>
                <w:iCs/>
                <w:color w:val="000000" w:themeColor="text1"/>
                <w:shd w:val="clear" w:color="auto" w:fill="FFFFFF"/>
              </w:rPr>
            </w:pPr>
            <w:ins w:id="35" w:author="Kris.Wild" w:date="2023-04-21T12:21:00Z">
              <w:r w:rsidRPr="00E813EC">
                <w:rPr>
                  <w:iCs/>
                  <w:color w:val="000000" w:themeColor="text1"/>
                  <w:shd w:val="clear" w:color="auto" w:fill="FFFFFF"/>
                </w:rPr>
                <w:t>Covariate</w:t>
              </w:r>
            </w:ins>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Change w:id="36" w:author="Kris.Wild" w:date="2023-04-21T12:26:00Z">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3C77EDBD" w14:textId="77777777" w:rsidR="00E813EC" w:rsidRPr="00E813EC" w:rsidRDefault="00E813EC" w:rsidP="00E813EC">
            <w:pPr>
              <w:jc w:val="center"/>
              <w:rPr>
                <w:ins w:id="37" w:author="Kris.Wild" w:date="2023-04-21T12:21:00Z"/>
                <w:iCs/>
                <w:color w:val="000000" w:themeColor="text1"/>
                <w:shd w:val="clear" w:color="auto" w:fill="FFFFFF"/>
              </w:rPr>
            </w:pPr>
            <w:ins w:id="38" w:author="Kris.Wild" w:date="2023-04-21T12:21:00Z">
              <w:r w:rsidRPr="00E813EC">
                <w:rPr>
                  <w:iCs/>
                  <w:color w:val="000000" w:themeColor="text1"/>
                  <w:shd w:val="clear" w:color="auto" w:fill="FFFFFF"/>
                </w:rPr>
                <w:t>Estimate</w:t>
              </w:r>
            </w:ins>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Change w:id="39" w:author="Kris.Wild" w:date="2023-04-21T12:26:00Z">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5FE84E0A" w14:textId="77777777" w:rsidR="00E813EC" w:rsidRPr="00E813EC" w:rsidRDefault="00E813EC" w:rsidP="00E813EC">
            <w:pPr>
              <w:jc w:val="center"/>
              <w:rPr>
                <w:ins w:id="40" w:author="Kris.Wild" w:date="2023-04-21T12:21:00Z"/>
                <w:iCs/>
                <w:color w:val="000000" w:themeColor="text1"/>
                <w:shd w:val="clear" w:color="auto" w:fill="FFFFFF"/>
              </w:rPr>
            </w:pPr>
            <w:ins w:id="41" w:author="Kris.Wild" w:date="2023-04-21T12:21:00Z">
              <w:r w:rsidRPr="00E813EC">
                <w:rPr>
                  <w:iCs/>
                  <w:color w:val="000000" w:themeColor="text1"/>
                  <w:shd w:val="clear" w:color="auto" w:fill="FFFFFF"/>
                </w:rPr>
                <w:t>l-95% CI</w:t>
              </w:r>
            </w:ins>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Change w:id="42" w:author="Kris.Wild" w:date="2023-04-21T12:26:00Z">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6E06C26D" w14:textId="77777777" w:rsidR="00E813EC" w:rsidRPr="00E813EC" w:rsidRDefault="00E813EC" w:rsidP="00E813EC">
            <w:pPr>
              <w:jc w:val="center"/>
              <w:rPr>
                <w:ins w:id="43" w:author="Kris.Wild" w:date="2023-04-21T12:21:00Z"/>
                <w:iCs/>
                <w:color w:val="000000" w:themeColor="text1"/>
                <w:shd w:val="clear" w:color="auto" w:fill="FFFFFF"/>
              </w:rPr>
            </w:pPr>
            <w:ins w:id="44" w:author="Kris.Wild" w:date="2023-04-21T12:21:00Z">
              <w:r w:rsidRPr="00E813EC">
                <w:rPr>
                  <w:iCs/>
                  <w:color w:val="000000" w:themeColor="text1"/>
                  <w:shd w:val="clear" w:color="auto" w:fill="FFFFFF"/>
                </w:rPr>
                <w:t>u-95% CI</w:t>
              </w:r>
            </w:ins>
          </w:p>
        </w:tc>
      </w:tr>
      <w:tr w:rsidR="00E813EC" w:rsidRPr="00E813EC" w14:paraId="0B9FB231" w14:textId="77777777" w:rsidTr="00E813EC">
        <w:trPr>
          <w:jc w:val="center"/>
          <w:ins w:id="45" w:author="Kris.Wild" w:date="2023-04-21T12:21:00Z"/>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Change w:id="46" w:author="Kris.Wild" w:date="2023-04-21T12:26:00Z">
              <w:tcPr>
                <w:tcW w:w="1524" w:type="dxa"/>
                <w:vMerge w:val="restart"/>
                <w:tcBorders>
                  <w:top w:val="single" w:sz="2" w:space="0" w:color="000000"/>
                  <w:left w:val="single" w:sz="2" w:space="0" w:color="000000"/>
                  <w:bottom w:val="single" w:sz="8" w:space="0" w:color="666666"/>
                  <w:right w:val="single" w:sz="2" w:space="0" w:color="000000"/>
                </w:tcBorders>
                <w:shd w:val="clear" w:color="auto" w:fill="auto"/>
                <w:tcMar>
                  <w:top w:w="0" w:type="dxa"/>
                  <w:left w:w="0" w:type="dxa"/>
                  <w:bottom w:w="0" w:type="dxa"/>
                  <w:right w:w="0" w:type="dxa"/>
                </w:tcMar>
                <w:vAlign w:val="center"/>
                <w:hideMark/>
              </w:tcPr>
            </w:tcPrChange>
          </w:tcPr>
          <w:p w14:paraId="6C7E4E4A" w14:textId="77777777" w:rsidR="00E813EC" w:rsidRPr="00E813EC" w:rsidRDefault="00E813EC" w:rsidP="00E813EC">
            <w:pPr>
              <w:rPr>
                <w:ins w:id="47" w:author="Kris.Wild" w:date="2023-04-21T12:21:00Z"/>
                <w:iCs/>
                <w:color w:val="000000" w:themeColor="text1"/>
                <w:shd w:val="clear" w:color="auto" w:fill="FFFFFF"/>
              </w:rPr>
            </w:pPr>
            <w:ins w:id="48" w:author="Kris.Wild" w:date="2023-04-21T12:21:00Z">
              <w:r w:rsidRPr="00E813EC">
                <w:rPr>
                  <w:i/>
                  <w:iCs/>
                  <w:color w:val="000000" w:themeColor="text1"/>
                  <w:shd w:val="clear" w:color="auto" w:fill="FFFFFF"/>
                </w:rPr>
                <w:t xml:space="preserve">B. </w:t>
              </w:r>
              <w:proofErr w:type="spellStart"/>
              <w:r w:rsidRPr="00E813EC">
                <w:rPr>
                  <w:i/>
                  <w:iCs/>
                  <w:color w:val="000000" w:themeColor="text1"/>
                  <w:shd w:val="clear" w:color="auto" w:fill="FFFFFF"/>
                </w:rPr>
                <w:t>duperryii</w:t>
              </w:r>
              <w:proofErr w:type="spellEnd"/>
            </w:ins>
          </w:p>
        </w:tc>
        <w:tc>
          <w:tcPr>
            <w:tcW w:w="1816" w:type="dxa"/>
            <w:tcBorders>
              <w:top w:val="single" w:sz="18" w:space="0" w:color="666666"/>
            </w:tcBorders>
            <w:shd w:val="clear" w:color="auto" w:fill="auto"/>
            <w:tcMar>
              <w:top w:w="0" w:type="dxa"/>
              <w:left w:w="0" w:type="dxa"/>
              <w:bottom w:w="0" w:type="dxa"/>
              <w:right w:w="0" w:type="dxa"/>
            </w:tcMar>
            <w:vAlign w:val="center"/>
            <w:hideMark/>
            <w:tcPrChange w:id="49" w:author="Kris.Wild" w:date="2023-04-21T12:26:00Z">
              <w:tcPr>
                <w:tcW w:w="181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448E5422" w14:textId="77777777" w:rsidR="00E813EC" w:rsidRPr="00E813EC" w:rsidRDefault="00E813EC" w:rsidP="00E813EC">
            <w:pPr>
              <w:rPr>
                <w:ins w:id="50" w:author="Kris.Wild" w:date="2023-04-21T12:21:00Z"/>
                <w:iCs/>
                <w:color w:val="000000" w:themeColor="text1"/>
                <w:shd w:val="clear" w:color="auto" w:fill="FFFFFF"/>
              </w:rPr>
            </w:pPr>
            <w:ins w:id="51" w:author="Kris.Wild" w:date="2023-04-21T12:21:00Z">
              <w:r w:rsidRPr="00E813EC">
                <w:rPr>
                  <w:iCs/>
                  <w:color w:val="000000" w:themeColor="text1"/>
                  <w:shd w:val="clear" w:color="auto" w:fill="FFFFFF"/>
                </w:rPr>
                <w:t>Intercept</w:t>
              </w:r>
            </w:ins>
          </w:p>
        </w:tc>
        <w:tc>
          <w:tcPr>
            <w:tcW w:w="1266" w:type="dxa"/>
            <w:tcBorders>
              <w:top w:val="single" w:sz="18" w:space="0" w:color="666666"/>
            </w:tcBorders>
            <w:shd w:val="clear" w:color="auto" w:fill="auto"/>
            <w:tcMar>
              <w:top w:w="0" w:type="dxa"/>
              <w:left w:w="0" w:type="dxa"/>
              <w:bottom w:w="0" w:type="dxa"/>
              <w:right w:w="0" w:type="dxa"/>
            </w:tcMar>
            <w:vAlign w:val="center"/>
            <w:hideMark/>
            <w:tcPrChange w:id="52" w:author="Kris.Wild" w:date="2023-04-21T12:26:00Z">
              <w:tcPr>
                <w:tcW w:w="126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233E81E2" w14:textId="77777777" w:rsidR="00E813EC" w:rsidRPr="00E813EC" w:rsidRDefault="00E813EC" w:rsidP="00E813EC">
            <w:pPr>
              <w:jc w:val="center"/>
              <w:rPr>
                <w:ins w:id="53" w:author="Kris.Wild" w:date="2023-04-21T12:21:00Z"/>
                <w:iCs/>
                <w:color w:val="000000" w:themeColor="text1"/>
                <w:shd w:val="clear" w:color="auto" w:fill="FFFFFF"/>
              </w:rPr>
              <w:pPrChange w:id="54" w:author="Kris.Wild" w:date="2023-04-21T12:22:00Z">
                <w:pPr/>
              </w:pPrChange>
            </w:pPr>
            <w:ins w:id="55" w:author="Kris.Wild" w:date="2023-04-21T12:21:00Z">
              <w:r w:rsidRPr="00E813EC">
                <w:rPr>
                  <w:iCs/>
                  <w:color w:val="000000" w:themeColor="text1"/>
                  <w:shd w:val="clear" w:color="auto" w:fill="FFFFFF"/>
                </w:rPr>
                <w:t>0.17</w:t>
              </w:r>
            </w:ins>
          </w:p>
        </w:tc>
        <w:tc>
          <w:tcPr>
            <w:tcW w:w="1254" w:type="dxa"/>
            <w:tcBorders>
              <w:top w:val="single" w:sz="18" w:space="0" w:color="666666"/>
            </w:tcBorders>
            <w:shd w:val="clear" w:color="auto" w:fill="auto"/>
            <w:tcMar>
              <w:top w:w="0" w:type="dxa"/>
              <w:left w:w="0" w:type="dxa"/>
              <w:bottom w:w="0" w:type="dxa"/>
              <w:right w:w="0" w:type="dxa"/>
            </w:tcMar>
            <w:vAlign w:val="center"/>
            <w:hideMark/>
            <w:tcPrChange w:id="56" w:author="Kris.Wild" w:date="2023-04-21T12:26:00Z">
              <w:tcPr>
                <w:tcW w:w="125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3009734D" w14:textId="77777777" w:rsidR="00E813EC" w:rsidRPr="00E813EC" w:rsidRDefault="00E813EC" w:rsidP="00E813EC">
            <w:pPr>
              <w:jc w:val="center"/>
              <w:rPr>
                <w:ins w:id="57" w:author="Kris.Wild" w:date="2023-04-21T12:21:00Z"/>
                <w:iCs/>
                <w:color w:val="000000" w:themeColor="text1"/>
                <w:shd w:val="clear" w:color="auto" w:fill="FFFFFF"/>
              </w:rPr>
              <w:pPrChange w:id="58" w:author="Kris.Wild" w:date="2023-04-21T12:22:00Z">
                <w:pPr/>
              </w:pPrChange>
            </w:pPr>
            <w:ins w:id="59" w:author="Kris.Wild" w:date="2023-04-21T12:21:00Z">
              <w:r w:rsidRPr="00E813EC">
                <w:rPr>
                  <w:iCs/>
                  <w:color w:val="000000" w:themeColor="text1"/>
                  <w:shd w:val="clear" w:color="auto" w:fill="FFFFFF"/>
                </w:rPr>
                <w:t>-0.24</w:t>
              </w:r>
            </w:ins>
          </w:p>
        </w:tc>
        <w:tc>
          <w:tcPr>
            <w:tcW w:w="1328" w:type="dxa"/>
            <w:tcBorders>
              <w:top w:val="single" w:sz="18" w:space="0" w:color="666666"/>
            </w:tcBorders>
            <w:shd w:val="clear" w:color="auto" w:fill="auto"/>
            <w:tcMar>
              <w:top w:w="0" w:type="dxa"/>
              <w:left w:w="0" w:type="dxa"/>
              <w:bottom w:w="0" w:type="dxa"/>
              <w:right w:w="0" w:type="dxa"/>
            </w:tcMar>
            <w:vAlign w:val="center"/>
            <w:hideMark/>
            <w:tcPrChange w:id="60" w:author="Kris.Wild" w:date="2023-04-21T12:26: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75990D49" w14:textId="77777777" w:rsidR="00E813EC" w:rsidRPr="00E813EC" w:rsidRDefault="00E813EC" w:rsidP="00E813EC">
            <w:pPr>
              <w:jc w:val="center"/>
              <w:rPr>
                <w:ins w:id="61" w:author="Kris.Wild" w:date="2023-04-21T12:21:00Z"/>
                <w:iCs/>
                <w:color w:val="000000" w:themeColor="text1"/>
                <w:shd w:val="clear" w:color="auto" w:fill="FFFFFF"/>
              </w:rPr>
              <w:pPrChange w:id="62" w:author="Kris.Wild" w:date="2023-04-21T12:22:00Z">
                <w:pPr/>
              </w:pPrChange>
            </w:pPr>
            <w:ins w:id="63" w:author="Kris.Wild" w:date="2023-04-21T12:21:00Z">
              <w:r w:rsidRPr="00E813EC">
                <w:rPr>
                  <w:iCs/>
                  <w:color w:val="000000" w:themeColor="text1"/>
                  <w:shd w:val="clear" w:color="auto" w:fill="FFFFFF"/>
                </w:rPr>
                <w:t>0.57</w:t>
              </w:r>
            </w:ins>
          </w:p>
        </w:tc>
      </w:tr>
      <w:tr w:rsidR="00E813EC" w:rsidRPr="00E813EC" w14:paraId="7596BCC3" w14:textId="77777777" w:rsidTr="00E813EC">
        <w:trPr>
          <w:jc w:val="center"/>
          <w:ins w:id="64" w:author="Kris.Wild" w:date="2023-04-21T12:21:00Z"/>
        </w:trPr>
        <w:tc>
          <w:tcPr>
            <w:tcW w:w="0" w:type="auto"/>
            <w:vMerge/>
            <w:tcBorders>
              <w:bottom w:val="single" w:sz="4" w:space="0" w:color="auto"/>
            </w:tcBorders>
            <w:shd w:val="clear" w:color="auto" w:fill="auto"/>
            <w:vAlign w:val="center"/>
            <w:hideMark/>
            <w:tcPrChange w:id="65" w:author="Kris.Wild" w:date="2023-04-21T12:23:00Z">
              <w:tcPr>
                <w:tcW w:w="0" w:type="auto"/>
                <w:vMerge/>
                <w:tcBorders>
                  <w:top w:val="single" w:sz="2" w:space="0" w:color="000000"/>
                  <w:left w:val="single" w:sz="2" w:space="0" w:color="000000"/>
                  <w:bottom w:val="single" w:sz="8" w:space="0" w:color="666666"/>
                  <w:right w:val="single" w:sz="2" w:space="0" w:color="000000"/>
                </w:tcBorders>
                <w:shd w:val="clear" w:color="auto" w:fill="auto"/>
                <w:vAlign w:val="center"/>
                <w:hideMark/>
              </w:tcPr>
            </w:tcPrChange>
          </w:tcPr>
          <w:p w14:paraId="0883C145" w14:textId="77777777" w:rsidR="00E813EC" w:rsidRPr="00E813EC" w:rsidRDefault="00E813EC" w:rsidP="00E813EC">
            <w:pPr>
              <w:rPr>
                <w:ins w:id="66" w:author="Kris.Wild" w:date="2023-04-21T12:21:00Z"/>
                <w:iCs/>
                <w:color w:val="000000" w:themeColor="text1"/>
                <w:shd w:val="clear" w:color="auto" w:fill="FFFFFF"/>
              </w:rPr>
            </w:pPr>
          </w:p>
        </w:tc>
        <w:tc>
          <w:tcPr>
            <w:tcW w:w="1816" w:type="dxa"/>
            <w:shd w:val="clear" w:color="auto" w:fill="auto"/>
            <w:tcMar>
              <w:top w:w="0" w:type="dxa"/>
              <w:left w:w="0" w:type="dxa"/>
              <w:bottom w:w="0" w:type="dxa"/>
              <w:right w:w="0" w:type="dxa"/>
            </w:tcMar>
            <w:vAlign w:val="center"/>
            <w:hideMark/>
            <w:tcPrChange w:id="67" w:author="Kris.Wild" w:date="2023-04-21T12:23:00Z">
              <w:tcPr>
                <w:tcW w:w="181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419A21C6" w14:textId="77777777" w:rsidR="00E813EC" w:rsidRPr="00E813EC" w:rsidRDefault="00E813EC" w:rsidP="00E813EC">
            <w:pPr>
              <w:rPr>
                <w:ins w:id="68" w:author="Kris.Wild" w:date="2023-04-21T12:21:00Z"/>
                <w:iCs/>
                <w:color w:val="000000" w:themeColor="text1"/>
                <w:shd w:val="clear" w:color="auto" w:fill="FFFFFF"/>
              </w:rPr>
            </w:pPr>
            <w:ins w:id="69" w:author="Kris.Wild" w:date="2023-04-21T12:21:00Z">
              <w:r w:rsidRPr="00E813EC">
                <w:rPr>
                  <w:iCs/>
                  <w:color w:val="000000" w:themeColor="text1"/>
                  <w:shd w:val="clear" w:color="auto" w:fill="FFFFFF"/>
                </w:rPr>
                <w:t>log(mean_O2)</w:t>
              </w:r>
            </w:ins>
          </w:p>
        </w:tc>
        <w:tc>
          <w:tcPr>
            <w:tcW w:w="1266" w:type="dxa"/>
            <w:shd w:val="clear" w:color="auto" w:fill="auto"/>
            <w:tcMar>
              <w:top w:w="0" w:type="dxa"/>
              <w:left w:w="0" w:type="dxa"/>
              <w:bottom w:w="0" w:type="dxa"/>
              <w:right w:w="0" w:type="dxa"/>
            </w:tcMar>
            <w:vAlign w:val="center"/>
            <w:hideMark/>
            <w:tcPrChange w:id="70" w:author="Kris.Wild" w:date="2023-04-21T12:23:00Z">
              <w:tcPr>
                <w:tcW w:w="126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510E7B20" w14:textId="77777777" w:rsidR="00E813EC" w:rsidRPr="00E813EC" w:rsidRDefault="00E813EC" w:rsidP="00E813EC">
            <w:pPr>
              <w:jc w:val="center"/>
              <w:rPr>
                <w:ins w:id="71" w:author="Kris.Wild" w:date="2023-04-21T12:21:00Z"/>
                <w:iCs/>
                <w:color w:val="000000" w:themeColor="text1"/>
                <w:shd w:val="clear" w:color="auto" w:fill="FFFFFF"/>
              </w:rPr>
              <w:pPrChange w:id="72" w:author="Kris.Wild" w:date="2023-04-21T12:22:00Z">
                <w:pPr/>
              </w:pPrChange>
            </w:pPr>
            <w:ins w:id="73" w:author="Kris.Wild" w:date="2023-04-21T12:21:00Z">
              <w:r w:rsidRPr="00E813EC">
                <w:rPr>
                  <w:iCs/>
                  <w:color w:val="000000" w:themeColor="text1"/>
                  <w:shd w:val="clear" w:color="auto" w:fill="FFFFFF"/>
                </w:rPr>
                <w:t>0.00</w:t>
              </w:r>
            </w:ins>
          </w:p>
        </w:tc>
        <w:tc>
          <w:tcPr>
            <w:tcW w:w="1254" w:type="dxa"/>
            <w:shd w:val="clear" w:color="auto" w:fill="auto"/>
            <w:tcMar>
              <w:top w:w="0" w:type="dxa"/>
              <w:left w:w="0" w:type="dxa"/>
              <w:bottom w:w="0" w:type="dxa"/>
              <w:right w:w="0" w:type="dxa"/>
            </w:tcMar>
            <w:vAlign w:val="center"/>
            <w:hideMark/>
            <w:tcPrChange w:id="74" w:author="Kris.Wild" w:date="2023-04-21T12:23:00Z">
              <w:tcPr>
                <w:tcW w:w="125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33965E6E" w14:textId="77777777" w:rsidR="00E813EC" w:rsidRPr="00E813EC" w:rsidRDefault="00E813EC" w:rsidP="00E813EC">
            <w:pPr>
              <w:jc w:val="center"/>
              <w:rPr>
                <w:ins w:id="75" w:author="Kris.Wild" w:date="2023-04-21T12:21:00Z"/>
                <w:iCs/>
                <w:color w:val="000000" w:themeColor="text1"/>
                <w:shd w:val="clear" w:color="auto" w:fill="FFFFFF"/>
              </w:rPr>
              <w:pPrChange w:id="76" w:author="Kris.Wild" w:date="2023-04-21T12:22:00Z">
                <w:pPr/>
              </w:pPrChange>
            </w:pPr>
            <w:ins w:id="77" w:author="Kris.Wild" w:date="2023-04-21T12:21:00Z">
              <w:r w:rsidRPr="00E813EC">
                <w:rPr>
                  <w:iCs/>
                  <w:color w:val="000000" w:themeColor="text1"/>
                  <w:shd w:val="clear" w:color="auto" w:fill="FFFFFF"/>
                </w:rPr>
                <w:t>-0.09</w:t>
              </w:r>
            </w:ins>
          </w:p>
        </w:tc>
        <w:tc>
          <w:tcPr>
            <w:tcW w:w="1328" w:type="dxa"/>
            <w:shd w:val="clear" w:color="auto" w:fill="auto"/>
            <w:tcMar>
              <w:top w:w="0" w:type="dxa"/>
              <w:left w:w="0" w:type="dxa"/>
              <w:bottom w:w="0" w:type="dxa"/>
              <w:right w:w="0" w:type="dxa"/>
            </w:tcMar>
            <w:vAlign w:val="center"/>
            <w:hideMark/>
            <w:tcPrChange w:id="78" w:author="Kris.Wild" w:date="2023-04-21T12:23: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2AB179B4" w14:textId="77777777" w:rsidR="00E813EC" w:rsidRPr="00E813EC" w:rsidRDefault="00E813EC" w:rsidP="00E813EC">
            <w:pPr>
              <w:jc w:val="center"/>
              <w:rPr>
                <w:ins w:id="79" w:author="Kris.Wild" w:date="2023-04-21T12:21:00Z"/>
                <w:iCs/>
                <w:color w:val="000000" w:themeColor="text1"/>
                <w:shd w:val="clear" w:color="auto" w:fill="FFFFFF"/>
              </w:rPr>
              <w:pPrChange w:id="80" w:author="Kris.Wild" w:date="2023-04-21T12:22:00Z">
                <w:pPr/>
              </w:pPrChange>
            </w:pPr>
            <w:ins w:id="81" w:author="Kris.Wild" w:date="2023-04-21T12:21:00Z">
              <w:r w:rsidRPr="00E813EC">
                <w:rPr>
                  <w:iCs/>
                  <w:color w:val="000000" w:themeColor="text1"/>
                  <w:shd w:val="clear" w:color="auto" w:fill="FFFFFF"/>
                </w:rPr>
                <w:t>0.09</w:t>
              </w:r>
            </w:ins>
          </w:p>
        </w:tc>
      </w:tr>
      <w:tr w:rsidR="00E813EC" w:rsidRPr="00E813EC" w14:paraId="2C1D85E5" w14:textId="77777777" w:rsidTr="00E813EC">
        <w:trPr>
          <w:jc w:val="center"/>
          <w:ins w:id="82" w:author="Kris.Wild" w:date="2023-04-21T12:21:00Z"/>
        </w:trPr>
        <w:tc>
          <w:tcPr>
            <w:tcW w:w="0" w:type="auto"/>
            <w:vMerge/>
            <w:tcBorders>
              <w:bottom w:val="single" w:sz="4" w:space="0" w:color="auto"/>
            </w:tcBorders>
            <w:shd w:val="clear" w:color="auto" w:fill="auto"/>
            <w:vAlign w:val="center"/>
            <w:hideMark/>
            <w:tcPrChange w:id="83" w:author="Kris.Wild" w:date="2023-04-21T12:23:00Z">
              <w:tcPr>
                <w:tcW w:w="0" w:type="auto"/>
                <w:vMerge/>
                <w:tcBorders>
                  <w:top w:val="single" w:sz="2" w:space="0" w:color="000000"/>
                  <w:left w:val="single" w:sz="2" w:space="0" w:color="000000"/>
                  <w:bottom w:val="single" w:sz="8" w:space="0" w:color="666666"/>
                  <w:right w:val="single" w:sz="2" w:space="0" w:color="000000"/>
                </w:tcBorders>
                <w:shd w:val="clear" w:color="auto" w:fill="auto"/>
                <w:vAlign w:val="center"/>
                <w:hideMark/>
              </w:tcPr>
            </w:tcPrChange>
          </w:tcPr>
          <w:p w14:paraId="32D484E5" w14:textId="77777777" w:rsidR="00E813EC" w:rsidRPr="00E813EC" w:rsidRDefault="00E813EC" w:rsidP="00E813EC">
            <w:pPr>
              <w:rPr>
                <w:ins w:id="84" w:author="Kris.Wild" w:date="2023-04-21T12:21:00Z"/>
                <w:iCs/>
                <w:color w:val="000000" w:themeColor="text1"/>
                <w:shd w:val="clear" w:color="auto" w:fill="FFFFFF"/>
              </w:rPr>
            </w:pPr>
          </w:p>
        </w:tc>
        <w:tc>
          <w:tcPr>
            <w:tcW w:w="1816" w:type="dxa"/>
            <w:shd w:val="clear" w:color="auto" w:fill="auto"/>
            <w:tcMar>
              <w:top w:w="0" w:type="dxa"/>
              <w:left w:w="0" w:type="dxa"/>
              <w:bottom w:w="0" w:type="dxa"/>
              <w:right w:w="0" w:type="dxa"/>
            </w:tcMar>
            <w:vAlign w:val="center"/>
            <w:hideMark/>
            <w:tcPrChange w:id="85" w:author="Kris.Wild" w:date="2023-04-21T12:23:00Z">
              <w:tcPr>
                <w:tcW w:w="181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DFB0901" w14:textId="77777777" w:rsidR="00E813EC" w:rsidRPr="00E813EC" w:rsidRDefault="00E813EC" w:rsidP="00E813EC">
            <w:pPr>
              <w:rPr>
                <w:ins w:id="86" w:author="Kris.Wild" w:date="2023-04-21T12:21:00Z"/>
                <w:iCs/>
                <w:color w:val="000000" w:themeColor="text1"/>
                <w:shd w:val="clear" w:color="auto" w:fill="FFFFFF"/>
              </w:rPr>
            </w:pPr>
            <w:proofErr w:type="spellStart"/>
            <w:ins w:id="87" w:author="Kris.Wild" w:date="2023-04-21T12:21:00Z">
              <w:r w:rsidRPr="00E813EC">
                <w:rPr>
                  <w:iCs/>
                  <w:color w:val="000000" w:themeColor="text1"/>
                  <w:shd w:val="clear" w:color="auto" w:fill="FFFFFF"/>
                </w:rPr>
                <w:t>sexXXm</w:t>
              </w:r>
              <w:proofErr w:type="spellEnd"/>
            </w:ins>
          </w:p>
        </w:tc>
        <w:tc>
          <w:tcPr>
            <w:tcW w:w="1266" w:type="dxa"/>
            <w:shd w:val="clear" w:color="auto" w:fill="auto"/>
            <w:tcMar>
              <w:top w:w="0" w:type="dxa"/>
              <w:left w:w="0" w:type="dxa"/>
              <w:bottom w:w="0" w:type="dxa"/>
              <w:right w:w="0" w:type="dxa"/>
            </w:tcMar>
            <w:vAlign w:val="center"/>
            <w:hideMark/>
            <w:tcPrChange w:id="88" w:author="Kris.Wild" w:date="2023-04-21T12:23:00Z">
              <w:tcPr>
                <w:tcW w:w="126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42952D9A" w14:textId="77777777" w:rsidR="00E813EC" w:rsidRPr="00E813EC" w:rsidRDefault="00E813EC" w:rsidP="00E813EC">
            <w:pPr>
              <w:jc w:val="center"/>
              <w:rPr>
                <w:ins w:id="89" w:author="Kris.Wild" w:date="2023-04-21T12:21:00Z"/>
                <w:iCs/>
                <w:color w:val="000000" w:themeColor="text1"/>
                <w:shd w:val="clear" w:color="auto" w:fill="FFFFFF"/>
              </w:rPr>
              <w:pPrChange w:id="90" w:author="Kris.Wild" w:date="2023-04-21T12:22:00Z">
                <w:pPr/>
              </w:pPrChange>
            </w:pPr>
            <w:ins w:id="91" w:author="Kris.Wild" w:date="2023-04-21T12:21:00Z">
              <w:r w:rsidRPr="00E813EC">
                <w:rPr>
                  <w:iCs/>
                  <w:color w:val="000000" w:themeColor="text1"/>
                  <w:shd w:val="clear" w:color="auto" w:fill="FFFFFF"/>
                </w:rPr>
                <w:t>0.01</w:t>
              </w:r>
            </w:ins>
          </w:p>
        </w:tc>
        <w:tc>
          <w:tcPr>
            <w:tcW w:w="1254" w:type="dxa"/>
            <w:shd w:val="clear" w:color="auto" w:fill="auto"/>
            <w:tcMar>
              <w:top w:w="0" w:type="dxa"/>
              <w:left w:w="0" w:type="dxa"/>
              <w:bottom w:w="0" w:type="dxa"/>
              <w:right w:w="0" w:type="dxa"/>
            </w:tcMar>
            <w:vAlign w:val="center"/>
            <w:hideMark/>
            <w:tcPrChange w:id="92" w:author="Kris.Wild" w:date="2023-04-21T12:23:00Z">
              <w:tcPr>
                <w:tcW w:w="125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7003364C" w14:textId="77777777" w:rsidR="00E813EC" w:rsidRPr="00E813EC" w:rsidRDefault="00E813EC" w:rsidP="00E813EC">
            <w:pPr>
              <w:jc w:val="center"/>
              <w:rPr>
                <w:ins w:id="93" w:author="Kris.Wild" w:date="2023-04-21T12:21:00Z"/>
                <w:iCs/>
                <w:color w:val="000000" w:themeColor="text1"/>
                <w:shd w:val="clear" w:color="auto" w:fill="FFFFFF"/>
              </w:rPr>
              <w:pPrChange w:id="94" w:author="Kris.Wild" w:date="2023-04-21T12:22:00Z">
                <w:pPr/>
              </w:pPrChange>
            </w:pPr>
            <w:ins w:id="95" w:author="Kris.Wild" w:date="2023-04-21T12:21:00Z">
              <w:r w:rsidRPr="00E813EC">
                <w:rPr>
                  <w:iCs/>
                  <w:color w:val="000000" w:themeColor="text1"/>
                  <w:shd w:val="clear" w:color="auto" w:fill="FFFFFF"/>
                </w:rPr>
                <w:t>-0.06</w:t>
              </w:r>
            </w:ins>
          </w:p>
        </w:tc>
        <w:tc>
          <w:tcPr>
            <w:tcW w:w="1328" w:type="dxa"/>
            <w:shd w:val="clear" w:color="auto" w:fill="auto"/>
            <w:tcMar>
              <w:top w:w="0" w:type="dxa"/>
              <w:left w:w="0" w:type="dxa"/>
              <w:bottom w:w="0" w:type="dxa"/>
              <w:right w:w="0" w:type="dxa"/>
            </w:tcMar>
            <w:vAlign w:val="center"/>
            <w:hideMark/>
            <w:tcPrChange w:id="96" w:author="Kris.Wild" w:date="2023-04-21T12:23: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4646FB25" w14:textId="77777777" w:rsidR="00E813EC" w:rsidRPr="00E813EC" w:rsidRDefault="00E813EC" w:rsidP="00E813EC">
            <w:pPr>
              <w:jc w:val="center"/>
              <w:rPr>
                <w:ins w:id="97" w:author="Kris.Wild" w:date="2023-04-21T12:21:00Z"/>
                <w:iCs/>
                <w:color w:val="000000" w:themeColor="text1"/>
                <w:shd w:val="clear" w:color="auto" w:fill="FFFFFF"/>
              </w:rPr>
              <w:pPrChange w:id="98" w:author="Kris.Wild" w:date="2023-04-21T12:22:00Z">
                <w:pPr/>
              </w:pPrChange>
            </w:pPr>
            <w:ins w:id="99" w:author="Kris.Wild" w:date="2023-04-21T12:21:00Z">
              <w:r w:rsidRPr="00E813EC">
                <w:rPr>
                  <w:iCs/>
                  <w:color w:val="000000" w:themeColor="text1"/>
                  <w:shd w:val="clear" w:color="auto" w:fill="FFFFFF"/>
                </w:rPr>
                <w:t>0.08</w:t>
              </w:r>
            </w:ins>
          </w:p>
        </w:tc>
      </w:tr>
      <w:tr w:rsidR="00E813EC" w:rsidRPr="00E813EC" w14:paraId="1D0BC592" w14:textId="77777777" w:rsidTr="00E813EC">
        <w:trPr>
          <w:jc w:val="center"/>
          <w:ins w:id="100" w:author="Kris.Wild" w:date="2023-04-21T12:21:00Z"/>
        </w:trPr>
        <w:tc>
          <w:tcPr>
            <w:tcW w:w="0" w:type="auto"/>
            <w:vMerge/>
            <w:tcBorders>
              <w:bottom w:val="single" w:sz="4" w:space="0" w:color="auto"/>
            </w:tcBorders>
            <w:shd w:val="clear" w:color="auto" w:fill="auto"/>
            <w:vAlign w:val="center"/>
            <w:hideMark/>
            <w:tcPrChange w:id="101" w:author="Kris.Wild" w:date="2023-04-21T12:25:00Z">
              <w:tcPr>
                <w:tcW w:w="0" w:type="auto"/>
                <w:vMerge/>
                <w:tcBorders>
                  <w:top w:val="single" w:sz="2" w:space="0" w:color="000000"/>
                  <w:left w:val="single" w:sz="2" w:space="0" w:color="000000"/>
                  <w:bottom w:val="single" w:sz="8" w:space="0" w:color="666666"/>
                  <w:right w:val="single" w:sz="2" w:space="0" w:color="000000"/>
                </w:tcBorders>
                <w:shd w:val="clear" w:color="auto" w:fill="auto"/>
                <w:vAlign w:val="center"/>
                <w:hideMark/>
              </w:tcPr>
            </w:tcPrChange>
          </w:tcPr>
          <w:p w14:paraId="03A678AA" w14:textId="77777777" w:rsidR="00E813EC" w:rsidRPr="00E813EC" w:rsidRDefault="00E813EC" w:rsidP="00E813EC">
            <w:pPr>
              <w:rPr>
                <w:ins w:id="102" w:author="Kris.Wild" w:date="2023-04-21T12:21:00Z"/>
                <w:iCs/>
                <w:color w:val="000000" w:themeColor="text1"/>
                <w:shd w:val="clear" w:color="auto" w:fill="FFFFFF"/>
              </w:rPr>
            </w:pPr>
          </w:p>
        </w:tc>
        <w:tc>
          <w:tcPr>
            <w:tcW w:w="1816" w:type="dxa"/>
            <w:tcBorders>
              <w:bottom w:val="single" w:sz="4" w:space="0" w:color="auto"/>
            </w:tcBorders>
            <w:shd w:val="clear" w:color="auto" w:fill="auto"/>
            <w:tcMar>
              <w:top w:w="0" w:type="dxa"/>
              <w:left w:w="0" w:type="dxa"/>
              <w:bottom w:w="0" w:type="dxa"/>
              <w:right w:w="0" w:type="dxa"/>
            </w:tcMar>
            <w:vAlign w:val="center"/>
            <w:hideMark/>
            <w:tcPrChange w:id="103" w:author="Kris.Wild" w:date="2023-04-21T12:25:00Z">
              <w:tcPr>
                <w:tcW w:w="1816" w:type="dxa"/>
                <w:tcBorders>
                  <w:top w:val="single" w:sz="2" w:space="0" w:color="000000"/>
                  <w:left w:val="single" w:sz="2" w:space="0" w:color="000000"/>
                  <w:bottom w:val="single" w:sz="8" w:space="0" w:color="666666"/>
                  <w:right w:val="single" w:sz="2" w:space="0" w:color="000000"/>
                </w:tcBorders>
                <w:shd w:val="clear" w:color="auto" w:fill="auto"/>
                <w:tcMar>
                  <w:top w:w="0" w:type="dxa"/>
                  <w:left w:w="0" w:type="dxa"/>
                  <w:bottom w:w="0" w:type="dxa"/>
                  <w:right w:w="0" w:type="dxa"/>
                </w:tcMar>
                <w:vAlign w:val="center"/>
                <w:hideMark/>
              </w:tcPr>
            </w:tcPrChange>
          </w:tcPr>
          <w:p w14:paraId="246FB666" w14:textId="77777777" w:rsidR="00E813EC" w:rsidRPr="00E813EC" w:rsidRDefault="00E813EC" w:rsidP="00E813EC">
            <w:pPr>
              <w:rPr>
                <w:ins w:id="104" w:author="Kris.Wild" w:date="2023-04-21T12:21:00Z"/>
                <w:iCs/>
                <w:color w:val="000000" w:themeColor="text1"/>
                <w:shd w:val="clear" w:color="auto" w:fill="FFFFFF"/>
              </w:rPr>
            </w:pPr>
            <w:ins w:id="105" w:author="Kris.Wild" w:date="2023-04-21T12:21:00Z">
              <w:r w:rsidRPr="00E813EC">
                <w:rPr>
                  <w:iCs/>
                  <w:color w:val="000000" w:themeColor="text1"/>
                  <w:shd w:val="clear" w:color="auto" w:fill="FFFFFF"/>
                </w:rPr>
                <w:t>sexXYm</w:t>
              </w:r>
            </w:ins>
          </w:p>
        </w:tc>
        <w:tc>
          <w:tcPr>
            <w:tcW w:w="1266" w:type="dxa"/>
            <w:tcBorders>
              <w:bottom w:val="single" w:sz="4" w:space="0" w:color="auto"/>
            </w:tcBorders>
            <w:shd w:val="clear" w:color="auto" w:fill="auto"/>
            <w:tcMar>
              <w:top w:w="0" w:type="dxa"/>
              <w:left w:w="0" w:type="dxa"/>
              <w:bottom w:w="0" w:type="dxa"/>
              <w:right w:w="0" w:type="dxa"/>
            </w:tcMar>
            <w:vAlign w:val="center"/>
            <w:hideMark/>
            <w:tcPrChange w:id="106" w:author="Kris.Wild" w:date="2023-04-21T12:25:00Z">
              <w:tcPr>
                <w:tcW w:w="1266" w:type="dxa"/>
                <w:tcBorders>
                  <w:top w:val="single" w:sz="2" w:space="0" w:color="000000"/>
                  <w:left w:val="single" w:sz="2" w:space="0" w:color="000000"/>
                  <w:bottom w:val="single" w:sz="8" w:space="0" w:color="666666"/>
                  <w:right w:val="single" w:sz="2" w:space="0" w:color="000000"/>
                </w:tcBorders>
                <w:shd w:val="clear" w:color="auto" w:fill="auto"/>
                <w:tcMar>
                  <w:top w:w="0" w:type="dxa"/>
                  <w:left w:w="0" w:type="dxa"/>
                  <w:bottom w:w="0" w:type="dxa"/>
                  <w:right w:w="0" w:type="dxa"/>
                </w:tcMar>
                <w:vAlign w:val="center"/>
                <w:hideMark/>
              </w:tcPr>
            </w:tcPrChange>
          </w:tcPr>
          <w:p w14:paraId="6CB53A13" w14:textId="77777777" w:rsidR="00E813EC" w:rsidRPr="00E813EC" w:rsidRDefault="00E813EC" w:rsidP="00E813EC">
            <w:pPr>
              <w:jc w:val="center"/>
              <w:rPr>
                <w:ins w:id="107" w:author="Kris.Wild" w:date="2023-04-21T12:21:00Z"/>
                <w:iCs/>
                <w:color w:val="000000" w:themeColor="text1"/>
                <w:shd w:val="clear" w:color="auto" w:fill="FFFFFF"/>
              </w:rPr>
              <w:pPrChange w:id="108" w:author="Kris.Wild" w:date="2023-04-21T12:22:00Z">
                <w:pPr/>
              </w:pPrChange>
            </w:pPr>
            <w:ins w:id="109" w:author="Kris.Wild" w:date="2023-04-21T12:21:00Z">
              <w:r w:rsidRPr="00E813EC">
                <w:rPr>
                  <w:iCs/>
                  <w:color w:val="000000" w:themeColor="text1"/>
                  <w:shd w:val="clear" w:color="auto" w:fill="FFFFFF"/>
                </w:rPr>
                <w:t>0.00</w:t>
              </w:r>
            </w:ins>
          </w:p>
        </w:tc>
        <w:tc>
          <w:tcPr>
            <w:tcW w:w="1254" w:type="dxa"/>
            <w:tcBorders>
              <w:bottom w:val="single" w:sz="4" w:space="0" w:color="auto"/>
            </w:tcBorders>
            <w:shd w:val="clear" w:color="auto" w:fill="auto"/>
            <w:tcMar>
              <w:top w:w="0" w:type="dxa"/>
              <w:left w:w="0" w:type="dxa"/>
              <w:bottom w:w="0" w:type="dxa"/>
              <w:right w:w="0" w:type="dxa"/>
            </w:tcMar>
            <w:vAlign w:val="center"/>
            <w:hideMark/>
            <w:tcPrChange w:id="110" w:author="Kris.Wild" w:date="2023-04-21T12:25:00Z">
              <w:tcPr>
                <w:tcW w:w="1254" w:type="dxa"/>
                <w:tcBorders>
                  <w:top w:val="single" w:sz="2" w:space="0" w:color="000000"/>
                  <w:left w:val="single" w:sz="2" w:space="0" w:color="000000"/>
                  <w:bottom w:val="single" w:sz="8" w:space="0" w:color="666666"/>
                  <w:right w:val="single" w:sz="2" w:space="0" w:color="000000"/>
                </w:tcBorders>
                <w:shd w:val="clear" w:color="auto" w:fill="auto"/>
                <w:tcMar>
                  <w:top w:w="0" w:type="dxa"/>
                  <w:left w:w="0" w:type="dxa"/>
                  <w:bottom w:w="0" w:type="dxa"/>
                  <w:right w:w="0" w:type="dxa"/>
                </w:tcMar>
                <w:vAlign w:val="center"/>
                <w:hideMark/>
              </w:tcPr>
            </w:tcPrChange>
          </w:tcPr>
          <w:p w14:paraId="7F81CEA1" w14:textId="77777777" w:rsidR="00E813EC" w:rsidRPr="00E813EC" w:rsidRDefault="00E813EC" w:rsidP="00E813EC">
            <w:pPr>
              <w:jc w:val="center"/>
              <w:rPr>
                <w:ins w:id="111" w:author="Kris.Wild" w:date="2023-04-21T12:21:00Z"/>
                <w:iCs/>
                <w:color w:val="000000" w:themeColor="text1"/>
                <w:shd w:val="clear" w:color="auto" w:fill="FFFFFF"/>
              </w:rPr>
              <w:pPrChange w:id="112" w:author="Kris.Wild" w:date="2023-04-21T12:22:00Z">
                <w:pPr/>
              </w:pPrChange>
            </w:pPr>
            <w:ins w:id="113" w:author="Kris.Wild" w:date="2023-04-21T12:21:00Z">
              <w:r w:rsidRPr="00E813EC">
                <w:rPr>
                  <w:iCs/>
                  <w:color w:val="000000" w:themeColor="text1"/>
                  <w:shd w:val="clear" w:color="auto" w:fill="FFFFFF"/>
                </w:rPr>
                <w:t>-0.07</w:t>
              </w:r>
            </w:ins>
          </w:p>
        </w:tc>
        <w:tc>
          <w:tcPr>
            <w:tcW w:w="1328" w:type="dxa"/>
            <w:tcBorders>
              <w:bottom w:val="single" w:sz="4" w:space="0" w:color="auto"/>
            </w:tcBorders>
            <w:shd w:val="clear" w:color="auto" w:fill="auto"/>
            <w:tcMar>
              <w:top w:w="0" w:type="dxa"/>
              <w:left w:w="0" w:type="dxa"/>
              <w:bottom w:w="0" w:type="dxa"/>
              <w:right w:w="0" w:type="dxa"/>
            </w:tcMar>
            <w:vAlign w:val="center"/>
            <w:hideMark/>
            <w:tcPrChange w:id="114" w:author="Kris.Wild" w:date="2023-04-21T12:25: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31E0EDB3" w14:textId="77777777" w:rsidR="00E813EC" w:rsidRPr="00E813EC" w:rsidRDefault="00E813EC" w:rsidP="00E813EC">
            <w:pPr>
              <w:jc w:val="center"/>
              <w:rPr>
                <w:ins w:id="115" w:author="Kris.Wild" w:date="2023-04-21T12:21:00Z"/>
                <w:iCs/>
                <w:color w:val="000000" w:themeColor="text1"/>
                <w:shd w:val="clear" w:color="auto" w:fill="FFFFFF"/>
              </w:rPr>
              <w:pPrChange w:id="116" w:author="Kris.Wild" w:date="2023-04-21T12:22:00Z">
                <w:pPr/>
              </w:pPrChange>
            </w:pPr>
            <w:ins w:id="117" w:author="Kris.Wild" w:date="2023-04-21T12:21:00Z">
              <w:r w:rsidRPr="00E813EC">
                <w:rPr>
                  <w:iCs/>
                  <w:color w:val="000000" w:themeColor="text1"/>
                  <w:shd w:val="clear" w:color="auto" w:fill="FFFFFF"/>
                </w:rPr>
                <w:t>0.06</w:t>
              </w:r>
            </w:ins>
          </w:p>
        </w:tc>
      </w:tr>
      <w:tr w:rsidR="00E813EC" w:rsidRPr="00E813EC" w14:paraId="5AC0BA75" w14:textId="77777777" w:rsidTr="00E813EC">
        <w:trPr>
          <w:jc w:val="center"/>
          <w:ins w:id="118" w:author="Kris.Wild" w:date="2023-04-21T12:21:00Z"/>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Change w:id="119" w:author="Kris.Wild" w:date="2023-04-21T12:25:00Z">
              <w:tcPr>
                <w:tcW w:w="1524" w:type="dxa"/>
                <w:vMerge w:val="restart"/>
                <w:tcBorders>
                  <w:top w:val="single" w:sz="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67A727D6" w14:textId="77777777" w:rsidR="00E813EC" w:rsidRPr="00E813EC" w:rsidRDefault="00E813EC" w:rsidP="00E813EC">
            <w:pPr>
              <w:rPr>
                <w:ins w:id="120" w:author="Kris.Wild" w:date="2023-04-21T12:21:00Z"/>
                <w:iCs/>
                <w:color w:val="000000" w:themeColor="text1"/>
                <w:shd w:val="clear" w:color="auto" w:fill="FFFFFF"/>
              </w:rPr>
            </w:pPr>
            <w:ins w:id="121" w:author="Kris.Wild" w:date="2023-04-21T12:21:00Z">
              <w:r w:rsidRPr="00E813EC">
                <w:rPr>
                  <w:i/>
                  <w:iCs/>
                  <w:color w:val="000000" w:themeColor="text1"/>
                  <w:shd w:val="clear" w:color="auto" w:fill="FFFFFF"/>
                </w:rPr>
                <w:t>P. vitticeps</w:t>
              </w:r>
            </w:ins>
          </w:p>
        </w:tc>
        <w:tc>
          <w:tcPr>
            <w:tcW w:w="1816" w:type="dxa"/>
            <w:tcBorders>
              <w:top w:val="single" w:sz="4" w:space="0" w:color="auto"/>
            </w:tcBorders>
            <w:shd w:val="clear" w:color="auto" w:fill="auto"/>
            <w:tcMar>
              <w:top w:w="0" w:type="dxa"/>
              <w:left w:w="0" w:type="dxa"/>
              <w:bottom w:w="0" w:type="dxa"/>
              <w:right w:w="0" w:type="dxa"/>
            </w:tcMar>
            <w:vAlign w:val="center"/>
            <w:hideMark/>
            <w:tcPrChange w:id="122" w:author="Kris.Wild" w:date="2023-04-21T12:25:00Z">
              <w:tcPr>
                <w:tcW w:w="1816" w:type="dxa"/>
                <w:tcBorders>
                  <w:top w:val="single" w:sz="8" w:space="0" w:color="666666"/>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2B0269E" w14:textId="77777777" w:rsidR="00E813EC" w:rsidRPr="00E813EC" w:rsidRDefault="00E813EC" w:rsidP="00E813EC">
            <w:pPr>
              <w:rPr>
                <w:ins w:id="123" w:author="Kris.Wild" w:date="2023-04-21T12:21:00Z"/>
                <w:iCs/>
                <w:color w:val="000000" w:themeColor="text1"/>
                <w:shd w:val="clear" w:color="auto" w:fill="FFFFFF"/>
              </w:rPr>
            </w:pPr>
            <w:ins w:id="124" w:author="Kris.Wild" w:date="2023-04-21T12:21:00Z">
              <w:r w:rsidRPr="00E813EC">
                <w:rPr>
                  <w:iCs/>
                  <w:color w:val="000000" w:themeColor="text1"/>
                  <w:shd w:val="clear" w:color="auto" w:fill="FFFFFF"/>
                </w:rPr>
                <w:t>Intercept</w:t>
              </w:r>
            </w:ins>
          </w:p>
        </w:tc>
        <w:tc>
          <w:tcPr>
            <w:tcW w:w="1266" w:type="dxa"/>
            <w:tcBorders>
              <w:top w:val="single" w:sz="4" w:space="0" w:color="auto"/>
            </w:tcBorders>
            <w:shd w:val="clear" w:color="auto" w:fill="auto"/>
            <w:tcMar>
              <w:top w:w="0" w:type="dxa"/>
              <w:left w:w="0" w:type="dxa"/>
              <w:bottom w:w="0" w:type="dxa"/>
              <w:right w:w="0" w:type="dxa"/>
            </w:tcMar>
            <w:vAlign w:val="center"/>
            <w:hideMark/>
            <w:tcPrChange w:id="125" w:author="Kris.Wild" w:date="2023-04-21T12:25:00Z">
              <w:tcPr>
                <w:tcW w:w="1266" w:type="dxa"/>
                <w:tcBorders>
                  <w:top w:val="single" w:sz="8" w:space="0" w:color="666666"/>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0AC64821" w14:textId="77777777" w:rsidR="00E813EC" w:rsidRPr="00E813EC" w:rsidRDefault="00E813EC" w:rsidP="00E813EC">
            <w:pPr>
              <w:jc w:val="center"/>
              <w:rPr>
                <w:ins w:id="126" w:author="Kris.Wild" w:date="2023-04-21T12:21:00Z"/>
                <w:iCs/>
                <w:color w:val="000000" w:themeColor="text1"/>
                <w:shd w:val="clear" w:color="auto" w:fill="FFFFFF"/>
              </w:rPr>
              <w:pPrChange w:id="127" w:author="Kris.Wild" w:date="2023-04-21T12:22:00Z">
                <w:pPr/>
              </w:pPrChange>
            </w:pPr>
            <w:ins w:id="128" w:author="Kris.Wild" w:date="2023-04-21T12:21:00Z">
              <w:r w:rsidRPr="00E813EC">
                <w:rPr>
                  <w:iCs/>
                  <w:color w:val="000000" w:themeColor="text1"/>
                  <w:shd w:val="clear" w:color="auto" w:fill="FFFFFF"/>
                </w:rPr>
                <w:t>0.21</w:t>
              </w:r>
            </w:ins>
          </w:p>
        </w:tc>
        <w:tc>
          <w:tcPr>
            <w:tcW w:w="1254" w:type="dxa"/>
            <w:tcBorders>
              <w:top w:val="single" w:sz="4" w:space="0" w:color="auto"/>
            </w:tcBorders>
            <w:shd w:val="clear" w:color="auto" w:fill="auto"/>
            <w:tcMar>
              <w:top w:w="0" w:type="dxa"/>
              <w:left w:w="0" w:type="dxa"/>
              <w:bottom w:w="0" w:type="dxa"/>
              <w:right w:w="0" w:type="dxa"/>
            </w:tcMar>
            <w:vAlign w:val="center"/>
            <w:hideMark/>
            <w:tcPrChange w:id="129" w:author="Kris.Wild" w:date="2023-04-21T12:25:00Z">
              <w:tcPr>
                <w:tcW w:w="1254" w:type="dxa"/>
                <w:tcBorders>
                  <w:top w:val="single" w:sz="8" w:space="0" w:color="666666"/>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73C9CD76" w14:textId="77777777" w:rsidR="00E813EC" w:rsidRPr="00E813EC" w:rsidRDefault="00E813EC" w:rsidP="00E813EC">
            <w:pPr>
              <w:jc w:val="center"/>
              <w:rPr>
                <w:ins w:id="130" w:author="Kris.Wild" w:date="2023-04-21T12:21:00Z"/>
                <w:iCs/>
                <w:color w:val="000000" w:themeColor="text1"/>
                <w:shd w:val="clear" w:color="auto" w:fill="FFFFFF"/>
              </w:rPr>
              <w:pPrChange w:id="131" w:author="Kris.Wild" w:date="2023-04-21T12:22:00Z">
                <w:pPr/>
              </w:pPrChange>
            </w:pPr>
            <w:ins w:id="132" w:author="Kris.Wild" w:date="2023-04-21T12:21:00Z">
              <w:r w:rsidRPr="00E813EC">
                <w:rPr>
                  <w:iCs/>
                  <w:color w:val="000000" w:themeColor="text1"/>
                  <w:shd w:val="clear" w:color="auto" w:fill="FFFFFF"/>
                </w:rPr>
                <w:t>0.12</w:t>
              </w:r>
            </w:ins>
          </w:p>
        </w:tc>
        <w:tc>
          <w:tcPr>
            <w:tcW w:w="1328" w:type="dxa"/>
            <w:tcBorders>
              <w:top w:val="single" w:sz="4" w:space="0" w:color="auto"/>
            </w:tcBorders>
            <w:shd w:val="clear" w:color="auto" w:fill="auto"/>
            <w:tcMar>
              <w:top w:w="0" w:type="dxa"/>
              <w:left w:w="0" w:type="dxa"/>
              <w:bottom w:w="0" w:type="dxa"/>
              <w:right w:w="0" w:type="dxa"/>
            </w:tcMar>
            <w:vAlign w:val="center"/>
            <w:hideMark/>
            <w:tcPrChange w:id="133" w:author="Kris.Wild" w:date="2023-04-21T12:25: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FDC1FE8" w14:textId="77777777" w:rsidR="00E813EC" w:rsidRPr="00E813EC" w:rsidRDefault="00E813EC" w:rsidP="00E813EC">
            <w:pPr>
              <w:jc w:val="center"/>
              <w:rPr>
                <w:ins w:id="134" w:author="Kris.Wild" w:date="2023-04-21T12:21:00Z"/>
                <w:iCs/>
                <w:color w:val="000000" w:themeColor="text1"/>
                <w:shd w:val="clear" w:color="auto" w:fill="FFFFFF"/>
              </w:rPr>
              <w:pPrChange w:id="135" w:author="Kris.Wild" w:date="2023-04-21T12:22:00Z">
                <w:pPr/>
              </w:pPrChange>
            </w:pPr>
            <w:ins w:id="136" w:author="Kris.Wild" w:date="2023-04-21T12:21:00Z">
              <w:r w:rsidRPr="00E813EC">
                <w:rPr>
                  <w:iCs/>
                  <w:color w:val="000000" w:themeColor="text1"/>
                  <w:shd w:val="clear" w:color="auto" w:fill="FFFFFF"/>
                </w:rPr>
                <w:t>0.29</w:t>
              </w:r>
            </w:ins>
          </w:p>
        </w:tc>
      </w:tr>
      <w:tr w:rsidR="00E813EC" w:rsidRPr="00E813EC" w14:paraId="52D9E492" w14:textId="77777777" w:rsidTr="00E813EC">
        <w:trPr>
          <w:jc w:val="center"/>
          <w:ins w:id="137" w:author="Kris.Wild" w:date="2023-04-21T12:21:00Z"/>
        </w:trPr>
        <w:tc>
          <w:tcPr>
            <w:tcW w:w="0" w:type="auto"/>
            <w:vMerge/>
            <w:tcBorders>
              <w:bottom w:val="single" w:sz="18" w:space="0" w:color="808080" w:themeColor="background1" w:themeShade="80"/>
            </w:tcBorders>
            <w:shd w:val="clear" w:color="auto" w:fill="auto"/>
            <w:vAlign w:val="center"/>
            <w:hideMark/>
            <w:tcPrChange w:id="138" w:author="Kris.Wild" w:date="2023-04-21T12:25:00Z">
              <w:tcPr>
                <w:tcW w:w="0" w:type="auto"/>
                <w:vMerge/>
                <w:tcBorders>
                  <w:top w:val="single" w:sz="8" w:space="0" w:color="666666"/>
                  <w:left w:val="single" w:sz="2" w:space="0" w:color="000000"/>
                  <w:bottom w:val="single" w:sz="18" w:space="0" w:color="666666"/>
                  <w:right w:val="single" w:sz="2" w:space="0" w:color="000000"/>
                </w:tcBorders>
                <w:shd w:val="clear" w:color="auto" w:fill="auto"/>
                <w:vAlign w:val="center"/>
                <w:hideMark/>
              </w:tcPr>
            </w:tcPrChange>
          </w:tcPr>
          <w:p w14:paraId="2EBDF6AB" w14:textId="77777777" w:rsidR="00E813EC" w:rsidRPr="00E813EC" w:rsidRDefault="00E813EC" w:rsidP="00E813EC">
            <w:pPr>
              <w:rPr>
                <w:ins w:id="139" w:author="Kris.Wild" w:date="2023-04-21T12:21:00Z"/>
                <w:iCs/>
                <w:color w:val="000000" w:themeColor="text1"/>
                <w:shd w:val="clear" w:color="auto" w:fill="FFFFFF"/>
              </w:rPr>
            </w:pPr>
          </w:p>
        </w:tc>
        <w:tc>
          <w:tcPr>
            <w:tcW w:w="1816" w:type="dxa"/>
            <w:shd w:val="clear" w:color="auto" w:fill="auto"/>
            <w:tcMar>
              <w:top w:w="0" w:type="dxa"/>
              <w:left w:w="0" w:type="dxa"/>
              <w:bottom w:w="0" w:type="dxa"/>
              <w:right w:w="0" w:type="dxa"/>
            </w:tcMar>
            <w:vAlign w:val="center"/>
            <w:hideMark/>
            <w:tcPrChange w:id="140" w:author="Kris.Wild" w:date="2023-04-21T12:25:00Z">
              <w:tcPr>
                <w:tcW w:w="181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48ACC1A2" w14:textId="77777777" w:rsidR="00E813EC" w:rsidRPr="00E813EC" w:rsidRDefault="00E813EC" w:rsidP="00E813EC">
            <w:pPr>
              <w:rPr>
                <w:ins w:id="141" w:author="Kris.Wild" w:date="2023-04-21T12:21:00Z"/>
                <w:iCs/>
                <w:color w:val="000000" w:themeColor="text1"/>
                <w:shd w:val="clear" w:color="auto" w:fill="FFFFFF"/>
              </w:rPr>
            </w:pPr>
            <w:ins w:id="142" w:author="Kris.Wild" w:date="2023-04-21T12:21:00Z">
              <w:r w:rsidRPr="00E813EC">
                <w:rPr>
                  <w:iCs/>
                  <w:color w:val="000000" w:themeColor="text1"/>
                  <w:shd w:val="clear" w:color="auto" w:fill="FFFFFF"/>
                </w:rPr>
                <w:t>log(mean_O2)</w:t>
              </w:r>
            </w:ins>
          </w:p>
        </w:tc>
        <w:tc>
          <w:tcPr>
            <w:tcW w:w="1266" w:type="dxa"/>
            <w:shd w:val="clear" w:color="auto" w:fill="auto"/>
            <w:tcMar>
              <w:top w:w="0" w:type="dxa"/>
              <w:left w:w="0" w:type="dxa"/>
              <w:bottom w:w="0" w:type="dxa"/>
              <w:right w:w="0" w:type="dxa"/>
            </w:tcMar>
            <w:vAlign w:val="center"/>
            <w:hideMark/>
            <w:tcPrChange w:id="143" w:author="Kris.Wild" w:date="2023-04-21T12:25:00Z">
              <w:tcPr>
                <w:tcW w:w="126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268D3094" w14:textId="77777777" w:rsidR="00E813EC" w:rsidRPr="00E813EC" w:rsidRDefault="00E813EC" w:rsidP="00E813EC">
            <w:pPr>
              <w:jc w:val="center"/>
              <w:rPr>
                <w:ins w:id="144" w:author="Kris.Wild" w:date="2023-04-21T12:21:00Z"/>
                <w:iCs/>
                <w:color w:val="000000" w:themeColor="text1"/>
                <w:shd w:val="clear" w:color="auto" w:fill="FFFFFF"/>
              </w:rPr>
              <w:pPrChange w:id="145" w:author="Kris.Wild" w:date="2023-04-21T12:22:00Z">
                <w:pPr/>
              </w:pPrChange>
            </w:pPr>
            <w:ins w:id="146" w:author="Kris.Wild" w:date="2023-04-21T12:21:00Z">
              <w:r w:rsidRPr="00E813EC">
                <w:rPr>
                  <w:iCs/>
                  <w:color w:val="000000" w:themeColor="text1"/>
                  <w:shd w:val="clear" w:color="auto" w:fill="FFFFFF"/>
                </w:rPr>
                <w:t>0.01</w:t>
              </w:r>
            </w:ins>
          </w:p>
        </w:tc>
        <w:tc>
          <w:tcPr>
            <w:tcW w:w="1254" w:type="dxa"/>
            <w:shd w:val="clear" w:color="auto" w:fill="auto"/>
            <w:tcMar>
              <w:top w:w="0" w:type="dxa"/>
              <w:left w:w="0" w:type="dxa"/>
              <w:bottom w:w="0" w:type="dxa"/>
              <w:right w:w="0" w:type="dxa"/>
            </w:tcMar>
            <w:vAlign w:val="center"/>
            <w:hideMark/>
            <w:tcPrChange w:id="147" w:author="Kris.Wild" w:date="2023-04-21T12:25:00Z">
              <w:tcPr>
                <w:tcW w:w="125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18D779C" w14:textId="77777777" w:rsidR="00E813EC" w:rsidRPr="00E813EC" w:rsidRDefault="00E813EC" w:rsidP="00E813EC">
            <w:pPr>
              <w:jc w:val="center"/>
              <w:rPr>
                <w:ins w:id="148" w:author="Kris.Wild" w:date="2023-04-21T12:21:00Z"/>
                <w:iCs/>
                <w:color w:val="000000" w:themeColor="text1"/>
                <w:shd w:val="clear" w:color="auto" w:fill="FFFFFF"/>
              </w:rPr>
              <w:pPrChange w:id="149" w:author="Kris.Wild" w:date="2023-04-21T12:22:00Z">
                <w:pPr/>
              </w:pPrChange>
            </w:pPr>
            <w:ins w:id="150" w:author="Kris.Wild" w:date="2023-04-21T12:21:00Z">
              <w:r w:rsidRPr="00E813EC">
                <w:rPr>
                  <w:iCs/>
                  <w:color w:val="000000" w:themeColor="text1"/>
                  <w:shd w:val="clear" w:color="auto" w:fill="FFFFFF"/>
                </w:rPr>
                <w:t>-0.04</w:t>
              </w:r>
            </w:ins>
          </w:p>
        </w:tc>
        <w:tc>
          <w:tcPr>
            <w:tcW w:w="1328" w:type="dxa"/>
            <w:shd w:val="clear" w:color="auto" w:fill="auto"/>
            <w:tcMar>
              <w:top w:w="0" w:type="dxa"/>
              <w:left w:w="0" w:type="dxa"/>
              <w:bottom w:w="0" w:type="dxa"/>
              <w:right w:w="0" w:type="dxa"/>
            </w:tcMar>
            <w:vAlign w:val="center"/>
            <w:hideMark/>
            <w:tcPrChange w:id="151" w:author="Kris.Wild" w:date="2023-04-21T12:25: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7B3246FA" w14:textId="77777777" w:rsidR="00E813EC" w:rsidRPr="00E813EC" w:rsidRDefault="00E813EC" w:rsidP="00E813EC">
            <w:pPr>
              <w:jc w:val="center"/>
              <w:rPr>
                <w:ins w:id="152" w:author="Kris.Wild" w:date="2023-04-21T12:21:00Z"/>
                <w:iCs/>
                <w:color w:val="000000" w:themeColor="text1"/>
                <w:shd w:val="clear" w:color="auto" w:fill="FFFFFF"/>
              </w:rPr>
              <w:pPrChange w:id="153" w:author="Kris.Wild" w:date="2023-04-21T12:22:00Z">
                <w:pPr/>
              </w:pPrChange>
            </w:pPr>
            <w:ins w:id="154" w:author="Kris.Wild" w:date="2023-04-21T12:21:00Z">
              <w:r w:rsidRPr="00E813EC">
                <w:rPr>
                  <w:iCs/>
                  <w:color w:val="000000" w:themeColor="text1"/>
                  <w:shd w:val="clear" w:color="auto" w:fill="FFFFFF"/>
                </w:rPr>
                <w:t>0.05</w:t>
              </w:r>
            </w:ins>
          </w:p>
        </w:tc>
      </w:tr>
      <w:tr w:rsidR="00E813EC" w:rsidRPr="00E813EC" w14:paraId="773707E2" w14:textId="77777777" w:rsidTr="00E813EC">
        <w:trPr>
          <w:jc w:val="center"/>
          <w:ins w:id="155" w:author="Kris.Wild" w:date="2023-04-21T12:21:00Z"/>
        </w:trPr>
        <w:tc>
          <w:tcPr>
            <w:tcW w:w="0" w:type="auto"/>
            <w:vMerge/>
            <w:tcBorders>
              <w:bottom w:val="single" w:sz="18" w:space="0" w:color="808080" w:themeColor="background1" w:themeShade="80"/>
            </w:tcBorders>
            <w:shd w:val="clear" w:color="auto" w:fill="auto"/>
            <w:vAlign w:val="center"/>
            <w:hideMark/>
            <w:tcPrChange w:id="156" w:author="Kris.Wild" w:date="2023-04-21T12:25:00Z">
              <w:tcPr>
                <w:tcW w:w="0" w:type="auto"/>
                <w:vMerge/>
                <w:tcBorders>
                  <w:top w:val="single" w:sz="8" w:space="0" w:color="666666"/>
                  <w:left w:val="single" w:sz="2" w:space="0" w:color="000000"/>
                  <w:bottom w:val="single" w:sz="18" w:space="0" w:color="666666"/>
                  <w:right w:val="single" w:sz="2" w:space="0" w:color="000000"/>
                </w:tcBorders>
                <w:shd w:val="clear" w:color="auto" w:fill="auto"/>
                <w:vAlign w:val="center"/>
                <w:hideMark/>
              </w:tcPr>
            </w:tcPrChange>
          </w:tcPr>
          <w:p w14:paraId="0C22A9B5" w14:textId="77777777" w:rsidR="00E813EC" w:rsidRPr="00E813EC" w:rsidRDefault="00E813EC" w:rsidP="00E813EC">
            <w:pPr>
              <w:rPr>
                <w:ins w:id="157" w:author="Kris.Wild" w:date="2023-04-21T12:21:00Z"/>
                <w:iCs/>
                <w:color w:val="000000" w:themeColor="text1"/>
                <w:shd w:val="clear" w:color="auto" w:fill="FFFFFF"/>
              </w:rPr>
            </w:pPr>
          </w:p>
        </w:tc>
        <w:tc>
          <w:tcPr>
            <w:tcW w:w="1816" w:type="dxa"/>
            <w:shd w:val="clear" w:color="auto" w:fill="auto"/>
            <w:tcMar>
              <w:top w:w="0" w:type="dxa"/>
              <w:left w:w="0" w:type="dxa"/>
              <w:bottom w:w="0" w:type="dxa"/>
              <w:right w:w="0" w:type="dxa"/>
            </w:tcMar>
            <w:vAlign w:val="center"/>
            <w:hideMark/>
            <w:tcPrChange w:id="158" w:author="Kris.Wild" w:date="2023-04-21T12:25:00Z">
              <w:tcPr>
                <w:tcW w:w="181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28D5311D" w14:textId="77777777" w:rsidR="00E813EC" w:rsidRPr="00E813EC" w:rsidRDefault="00E813EC" w:rsidP="00E813EC">
            <w:pPr>
              <w:rPr>
                <w:ins w:id="159" w:author="Kris.Wild" w:date="2023-04-21T12:21:00Z"/>
                <w:iCs/>
                <w:color w:val="000000" w:themeColor="text1"/>
                <w:shd w:val="clear" w:color="auto" w:fill="FFFFFF"/>
              </w:rPr>
            </w:pPr>
            <w:ins w:id="160" w:author="Kris.Wild" w:date="2023-04-21T12:21:00Z">
              <w:r w:rsidRPr="00E813EC">
                <w:rPr>
                  <w:iCs/>
                  <w:color w:val="000000" w:themeColor="text1"/>
                  <w:shd w:val="clear" w:color="auto" w:fill="FFFFFF"/>
                </w:rPr>
                <w:t>sexZZf</w:t>
              </w:r>
            </w:ins>
          </w:p>
        </w:tc>
        <w:tc>
          <w:tcPr>
            <w:tcW w:w="1266" w:type="dxa"/>
            <w:shd w:val="clear" w:color="auto" w:fill="auto"/>
            <w:tcMar>
              <w:top w:w="0" w:type="dxa"/>
              <w:left w:w="0" w:type="dxa"/>
              <w:bottom w:w="0" w:type="dxa"/>
              <w:right w:w="0" w:type="dxa"/>
            </w:tcMar>
            <w:vAlign w:val="center"/>
            <w:hideMark/>
            <w:tcPrChange w:id="161" w:author="Kris.Wild" w:date="2023-04-21T12:25:00Z">
              <w:tcPr>
                <w:tcW w:w="1266"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5C9ED65" w14:textId="77777777" w:rsidR="00E813EC" w:rsidRPr="00E813EC" w:rsidRDefault="00E813EC" w:rsidP="00E813EC">
            <w:pPr>
              <w:jc w:val="center"/>
              <w:rPr>
                <w:ins w:id="162" w:author="Kris.Wild" w:date="2023-04-21T12:21:00Z"/>
                <w:iCs/>
                <w:color w:val="000000" w:themeColor="text1"/>
                <w:shd w:val="clear" w:color="auto" w:fill="FFFFFF"/>
              </w:rPr>
              <w:pPrChange w:id="163" w:author="Kris.Wild" w:date="2023-04-21T12:22:00Z">
                <w:pPr/>
              </w:pPrChange>
            </w:pPr>
            <w:ins w:id="164" w:author="Kris.Wild" w:date="2023-04-21T12:21:00Z">
              <w:r w:rsidRPr="00E813EC">
                <w:rPr>
                  <w:iCs/>
                  <w:color w:val="000000" w:themeColor="text1"/>
                  <w:shd w:val="clear" w:color="auto" w:fill="FFFFFF"/>
                </w:rPr>
                <w:t>0.01</w:t>
              </w:r>
            </w:ins>
          </w:p>
        </w:tc>
        <w:tc>
          <w:tcPr>
            <w:tcW w:w="1254" w:type="dxa"/>
            <w:shd w:val="clear" w:color="auto" w:fill="auto"/>
            <w:tcMar>
              <w:top w:w="0" w:type="dxa"/>
              <w:left w:w="0" w:type="dxa"/>
              <w:bottom w:w="0" w:type="dxa"/>
              <w:right w:w="0" w:type="dxa"/>
            </w:tcMar>
            <w:vAlign w:val="center"/>
            <w:hideMark/>
            <w:tcPrChange w:id="165" w:author="Kris.Wild" w:date="2023-04-21T12:25:00Z">
              <w:tcPr>
                <w:tcW w:w="125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7EA4F695" w14:textId="77777777" w:rsidR="00E813EC" w:rsidRPr="00E813EC" w:rsidRDefault="00E813EC" w:rsidP="00E813EC">
            <w:pPr>
              <w:jc w:val="center"/>
              <w:rPr>
                <w:ins w:id="166" w:author="Kris.Wild" w:date="2023-04-21T12:21:00Z"/>
                <w:iCs/>
                <w:color w:val="000000" w:themeColor="text1"/>
                <w:shd w:val="clear" w:color="auto" w:fill="FFFFFF"/>
              </w:rPr>
              <w:pPrChange w:id="167" w:author="Kris.Wild" w:date="2023-04-21T12:22:00Z">
                <w:pPr/>
              </w:pPrChange>
            </w:pPr>
            <w:ins w:id="168" w:author="Kris.Wild" w:date="2023-04-21T12:21:00Z">
              <w:r w:rsidRPr="00E813EC">
                <w:rPr>
                  <w:iCs/>
                  <w:color w:val="000000" w:themeColor="text1"/>
                  <w:shd w:val="clear" w:color="auto" w:fill="FFFFFF"/>
                </w:rPr>
                <w:t>-0.05</w:t>
              </w:r>
            </w:ins>
          </w:p>
        </w:tc>
        <w:tc>
          <w:tcPr>
            <w:tcW w:w="1328" w:type="dxa"/>
            <w:shd w:val="clear" w:color="auto" w:fill="auto"/>
            <w:tcMar>
              <w:top w:w="0" w:type="dxa"/>
              <w:left w:w="0" w:type="dxa"/>
              <w:bottom w:w="0" w:type="dxa"/>
              <w:right w:w="0" w:type="dxa"/>
            </w:tcMar>
            <w:vAlign w:val="center"/>
            <w:hideMark/>
            <w:tcPrChange w:id="169" w:author="Kris.Wild" w:date="2023-04-21T12:25:00Z">
              <w:tcPr>
                <w:tcW w:w="132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tcPrChange>
          </w:tcPr>
          <w:p w14:paraId="1994A97E" w14:textId="77777777" w:rsidR="00E813EC" w:rsidRPr="00E813EC" w:rsidRDefault="00E813EC" w:rsidP="00E813EC">
            <w:pPr>
              <w:jc w:val="center"/>
              <w:rPr>
                <w:ins w:id="170" w:author="Kris.Wild" w:date="2023-04-21T12:21:00Z"/>
                <w:iCs/>
                <w:color w:val="000000" w:themeColor="text1"/>
                <w:shd w:val="clear" w:color="auto" w:fill="FFFFFF"/>
              </w:rPr>
              <w:pPrChange w:id="171" w:author="Kris.Wild" w:date="2023-04-21T12:22:00Z">
                <w:pPr/>
              </w:pPrChange>
            </w:pPr>
            <w:ins w:id="172" w:author="Kris.Wild" w:date="2023-04-21T12:21:00Z">
              <w:r w:rsidRPr="00E813EC">
                <w:rPr>
                  <w:iCs/>
                  <w:color w:val="000000" w:themeColor="text1"/>
                  <w:shd w:val="clear" w:color="auto" w:fill="FFFFFF"/>
                </w:rPr>
                <w:t>0.06</w:t>
              </w:r>
            </w:ins>
          </w:p>
        </w:tc>
      </w:tr>
      <w:tr w:rsidR="00E813EC" w:rsidRPr="00E813EC" w14:paraId="7F86149A" w14:textId="77777777" w:rsidTr="00E813EC">
        <w:trPr>
          <w:jc w:val="center"/>
          <w:ins w:id="173" w:author="Kris.Wild" w:date="2023-04-21T12:21:00Z"/>
        </w:trPr>
        <w:tc>
          <w:tcPr>
            <w:tcW w:w="0" w:type="auto"/>
            <w:vMerge/>
            <w:tcBorders>
              <w:bottom w:val="single" w:sz="18" w:space="0" w:color="808080" w:themeColor="background1" w:themeShade="80"/>
            </w:tcBorders>
            <w:shd w:val="clear" w:color="auto" w:fill="auto"/>
            <w:vAlign w:val="center"/>
            <w:hideMark/>
            <w:tcPrChange w:id="174" w:author="Kris.Wild" w:date="2023-04-21T12:25:00Z">
              <w:tcPr>
                <w:tcW w:w="0" w:type="auto"/>
                <w:vMerge/>
                <w:tcBorders>
                  <w:top w:val="single" w:sz="8" w:space="0" w:color="666666"/>
                  <w:left w:val="single" w:sz="2" w:space="0" w:color="000000"/>
                  <w:bottom w:val="single" w:sz="18" w:space="0" w:color="666666"/>
                  <w:right w:val="single" w:sz="2" w:space="0" w:color="000000"/>
                </w:tcBorders>
                <w:shd w:val="clear" w:color="auto" w:fill="auto"/>
                <w:vAlign w:val="center"/>
                <w:hideMark/>
              </w:tcPr>
            </w:tcPrChange>
          </w:tcPr>
          <w:p w14:paraId="15366363" w14:textId="77777777" w:rsidR="00E813EC" w:rsidRPr="00E813EC" w:rsidRDefault="00E813EC" w:rsidP="00E813EC">
            <w:pPr>
              <w:rPr>
                <w:ins w:id="175" w:author="Kris.Wild" w:date="2023-04-21T12:21:00Z"/>
                <w:iCs/>
                <w:color w:val="000000" w:themeColor="text1"/>
                <w:shd w:val="clear" w:color="auto" w:fill="FFFFFF"/>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Change w:id="176" w:author="Kris.Wild" w:date="2023-04-21T12:25:00Z">
              <w:tcPr>
                <w:tcW w:w="1816"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628F9139" w14:textId="77777777" w:rsidR="00E813EC" w:rsidRPr="00E813EC" w:rsidRDefault="00E813EC" w:rsidP="00E813EC">
            <w:pPr>
              <w:rPr>
                <w:ins w:id="177" w:author="Kris.Wild" w:date="2023-04-21T12:21:00Z"/>
                <w:iCs/>
                <w:color w:val="000000" w:themeColor="text1"/>
                <w:shd w:val="clear" w:color="auto" w:fill="FFFFFF"/>
              </w:rPr>
            </w:pPr>
            <w:ins w:id="178" w:author="Kris.Wild" w:date="2023-04-21T12:21:00Z">
              <w:r w:rsidRPr="00E813EC">
                <w:rPr>
                  <w:iCs/>
                  <w:color w:val="000000" w:themeColor="text1"/>
                  <w:shd w:val="clear" w:color="auto" w:fill="FFFFFF"/>
                </w:rPr>
                <w:t>sexZZm</w:t>
              </w:r>
            </w:ins>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Change w:id="179" w:author="Kris.Wild" w:date="2023-04-21T12:25:00Z">
              <w:tcPr>
                <w:tcW w:w="1266"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38C323C1" w14:textId="77777777" w:rsidR="00E813EC" w:rsidRPr="00E813EC" w:rsidRDefault="00E813EC" w:rsidP="00E813EC">
            <w:pPr>
              <w:jc w:val="center"/>
              <w:rPr>
                <w:ins w:id="180" w:author="Kris.Wild" w:date="2023-04-21T12:21:00Z"/>
                <w:iCs/>
                <w:color w:val="000000" w:themeColor="text1"/>
                <w:shd w:val="clear" w:color="auto" w:fill="FFFFFF"/>
              </w:rPr>
              <w:pPrChange w:id="181" w:author="Kris.Wild" w:date="2023-04-21T12:22:00Z">
                <w:pPr/>
              </w:pPrChange>
            </w:pPr>
            <w:ins w:id="182" w:author="Kris.Wild" w:date="2023-04-21T12:21:00Z">
              <w:r w:rsidRPr="00E813EC">
                <w:rPr>
                  <w:iCs/>
                  <w:color w:val="000000" w:themeColor="text1"/>
                  <w:shd w:val="clear" w:color="auto" w:fill="FFFFFF"/>
                </w:rPr>
                <w:t>0.02</w:t>
              </w:r>
            </w:ins>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Change w:id="183" w:author="Kris.Wild" w:date="2023-04-21T12:25:00Z">
              <w:tcPr>
                <w:tcW w:w="1254"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313F7A1B" w14:textId="77777777" w:rsidR="00E813EC" w:rsidRPr="00E813EC" w:rsidRDefault="00E813EC" w:rsidP="00E813EC">
            <w:pPr>
              <w:jc w:val="center"/>
              <w:rPr>
                <w:ins w:id="184" w:author="Kris.Wild" w:date="2023-04-21T12:21:00Z"/>
                <w:iCs/>
                <w:color w:val="000000" w:themeColor="text1"/>
                <w:shd w:val="clear" w:color="auto" w:fill="FFFFFF"/>
              </w:rPr>
              <w:pPrChange w:id="185" w:author="Kris.Wild" w:date="2023-04-21T12:22:00Z">
                <w:pPr/>
              </w:pPrChange>
            </w:pPr>
            <w:ins w:id="186" w:author="Kris.Wild" w:date="2023-04-21T12:21:00Z">
              <w:r w:rsidRPr="00E813EC">
                <w:rPr>
                  <w:iCs/>
                  <w:color w:val="000000" w:themeColor="text1"/>
                  <w:shd w:val="clear" w:color="auto" w:fill="FFFFFF"/>
                </w:rPr>
                <w:t>-0.03</w:t>
              </w:r>
            </w:ins>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Change w:id="187" w:author="Kris.Wild" w:date="2023-04-21T12:25:00Z">
              <w:tcPr>
                <w:tcW w:w="1328"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tcPrChange>
          </w:tcPr>
          <w:p w14:paraId="6B3C3339" w14:textId="77777777" w:rsidR="00E813EC" w:rsidRPr="00E813EC" w:rsidRDefault="00E813EC" w:rsidP="00E813EC">
            <w:pPr>
              <w:jc w:val="center"/>
              <w:rPr>
                <w:ins w:id="188" w:author="Kris.Wild" w:date="2023-04-21T12:21:00Z"/>
                <w:iCs/>
                <w:color w:val="000000" w:themeColor="text1"/>
                <w:shd w:val="clear" w:color="auto" w:fill="FFFFFF"/>
              </w:rPr>
              <w:pPrChange w:id="189" w:author="Kris.Wild" w:date="2023-04-21T12:22:00Z">
                <w:pPr/>
              </w:pPrChange>
            </w:pPr>
            <w:ins w:id="190" w:author="Kris.Wild" w:date="2023-04-21T12:21:00Z">
              <w:r w:rsidRPr="00E813EC">
                <w:rPr>
                  <w:iCs/>
                  <w:color w:val="000000" w:themeColor="text1"/>
                  <w:shd w:val="clear" w:color="auto" w:fill="FFFFFF"/>
                </w:rPr>
                <w:t>0.06</w:t>
              </w:r>
            </w:ins>
          </w:p>
        </w:tc>
      </w:tr>
    </w:tbl>
    <w:p w14:paraId="179D2853" w14:textId="77777777" w:rsidR="0006737F" w:rsidRDefault="0006737F" w:rsidP="00904580">
      <w:pPr>
        <w:rPr>
          <w:ins w:id="191" w:author="Kris.Wild" w:date="2023-04-21T11:51:00Z"/>
          <w:iCs/>
          <w:color w:val="000000" w:themeColor="text1"/>
          <w:shd w:val="clear" w:color="auto" w:fill="FFFFFF"/>
        </w:rPr>
      </w:pPr>
    </w:p>
    <w:p w14:paraId="71926354" w14:textId="77777777" w:rsidR="0006737F" w:rsidRDefault="0006737F" w:rsidP="00904580">
      <w:pPr>
        <w:rPr>
          <w:ins w:id="192" w:author="Kris.Wild" w:date="2023-04-21T11:51:00Z"/>
          <w:iCs/>
          <w:color w:val="000000" w:themeColor="text1"/>
          <w:shd w:val="clear" w:color="auto" w:fill="FFFFFF"/>
        </w:rPr>
      </w:pPr>
    </w:p>
    <w:p w14:paraId="2A12BF00" w14:textId="77777777" w:rsidR="0006737F" w:rsidRDefault="0006737F" w:rsidP="0006737F">
      <w:pPr>
        <w:rPr>
          <w:ins w:id="193" w:author="Kris.Wild" w:date="2023-04-21T11:51:00Z"/>
          <w:iCs/>
          <w:color w:val="000000" w:themeColor="text1"/>
          <w:shd w:val="clear" w:color="auto" w:fill="FFFFFF"/>
        </w:rPr>
      </w:pPr>
      <w:ins w:id="194" w:author="Kris.Wild" w:date="2023-04-21T11:51:00Z">
        <w:r>
          <w:rPr>
            <w:iCs/>
            <w:color w:val="000000" w:themeColor="text1"/>
            <w:shd w:val="clear" w:color="auto" w:fill="FFFFFF"/>
          </w:rPr>
          <w:br w:type="page"/>
        </w:r>
      </w:ins>
    </w:p>
    <w:p w14:paraId="17CC411C" w14:textId="77777777" w:rsidR="0006737F" w:rsidRDefault="0006737F" w:rsidP="00904580">
      <w:pPr>
        <w:rPr>
          <w:iCs/>
          <w:color w:val="000000" w:themeColor="text1"/>
          <w:shd w:val="clear" w:color="auto" w:fill="FFFFFF"/>
        </w:rPr>
      </w:pPr>
    </w:p>
    <w:p w14:paraId="28E7FA3E" w14:textId="77777777" w:rsidR="00904580" w:rsidRPr="00B0383A" w:rsidRDefault="00904580" w:rsidP="00904580">
      <w:pPr>
        <w:contextualSpacing/>
        <w:rPr>
          <w:iCs/>
          <w:color w:val="000000" w:themeColor="text1"/>
          <w:shd w:val="clear" w:color="auto" w:fill="FFFFFF"/>
        </w:rPr>
      </w:pPr>
    </w:p>
    <w:p w14:paraId="6677E3B4" w14:textId="4287B222" w:rsidR="00904580" w:rsidRDefault="00904580" w:rsidP="00904580">
      <w:pPr>
        <w:contextualSpacing/>
        <w:rPr>
          <w:iCs/>
          <w:color w:val="000000" w:themeColor="text1"/>
          <w:shd w:val="clear" w:color="auto" w:fill="FFFFFF"/>
        </w:rPr>
      </w:pPr>
      <w:r w:rsidRPr="00B0383A">
        <w:rPr>
          <w:iCs/>
          <w:color w:val="000000" w:themeColor="text1"/>
          <w:shd w:val="clear" w:color="auto" w:fill="FFFFFF"/>
        </w:rPr>
        <w:t xml:space="preserve">Table </w:t>
      </w:r>
      <w:del w:id="195" w:author="Kris.Wild" w:date="2023-04-21T11:51:00Z">
        <w:r w:rsidRPr="00B0383A" w:rsidDel="0006737F">
          <w:rPr>
            <w:iCs/>
            <w:color w:val="000000" w:themeColor="text1"/>
            <w:shd w:val="clear" w:color="auto" w:fill="FFFFFF"/>
          </w:rPr>
          <w:delText>S</w:delText>
        </w:r>
        <w:r w:rsidR="00454259" w:rsidDel="0006737F">
          <w:rPr>
            <w:iCs/>
            <w:color w:val="000000" w:themeColor="text1"/>
            <w:shd w:val="clear" w:color="auto" w:fill="FFFFFF"/>
          </w:rPr>
          <w:delText>6</w:delText>
        </w:r>
      </w:del>
      <w:ins w:id="196" w:author="Kris.Wild" w:date="2023-04-21T11:51:00Z">
        <w:r w:rsidR="0006737F" w:rsidRPr="00B0383A">
          <w:rPr>
            <w:iCs/>
            <w:color w:val="000000" w:themeColor="text1"/>
            <w:shd w:val="clear" w:color="auto" w:fill="FFFFFF"/>
          </w:rPr>
          <w:t>S</w:t>
        </w:r>
        <w:r w:rsidR="0006737F">
          <w:rPr>
            <w:iCs/>
            <w:color w:val="000000" w:themeColor="text1"/>
            <w:shd w:val="clear" w:color="auto" w:fill="FFFFFF"/>
          </w:rPr>
          <w:t>7</w:t>
        </w:r>
      </w:ins>
      <w:r w:rsidRPr="00B0383A">
        <w:rPr>
          <w:iCs/>
          <w:color w:val="000000" w:themeColor="text1"/>
          <w:shd w:val="clear" w:color="auto" w:fill="FFFFFF"/>
        </w:rPr>
        <w:t xml:space="preserve">: Frequency of mortality across sex class for </w:t>
      </w:r>
      <w:r w:rsidRPr="00B0383A">
        <w:rPr>
          <w:i/>
          <w:iCs/>
          <w:color w:val="000000" w:themeColor="text1"/>
          <w:shd w:val="clear" w:color="auto" w:fill="FFFFFF"/>
        </w:rPr>
        <w:t>Bassiana duperreyi</w:t>
      </w:r>
      <w:r w:rsidRPr="00B0383A" w:rsidDel="00334389">
        <w:rPr>
          <w:i/>
          <w:iCs/>
          <w:color w:val="000000" w:themeColor="text1"/>
          <w:shd w:val="clear" w:color="auto" w:fill="FFFFFF"/>
        </w:rPr>
        <w:t xml:space="preserve"> </w:t>
      </w:r>
      <w:r w:rsidRPr="00B0383A">
        <w:rPr>
          <w:iCs/>
          <w:color w:val="000000" w:themeColor="text1"/>
          <w:shd w:val="clear" w:color="auto" w:fill="FFFFFF"/>
        </w:rPr>
        <w:t xml:space="preserve">and </w:t>
      </w:r>
      <w:r w:rsidRPr="00B0383A">
        <w:rPr>
          <w:i/>
          <w:iCs/>
          <w:color w:val="000000" w:themeColor="text1"/>
          <w:shd w:val="clear" w:color="auto" w:fill="FFFFFF"/>
        </w:rPr>
        <w:t>Pogona vitticeps</w:t>
      </w:r>
      <w:r w:rsidRPr="00B0383A">
        <w:rPr>
          <w:iCs/>
          <w:color w:val="000000" w:themeColor="text1"/>
          <w:shd w:val="clear" w:color="auto" w:fill="FFFFFF"/>
        </w:rPr>
        <w:t>. These measurements were recorded from initial hatch date to 6 months post-hatch date.</w:t>
      </w:r>
    </w:p>
    <w:p w14:paraId="20675FA9" w14:textId="77777777" w:rsidR="00904580" w:rsidRPr="00B0383A" w:rsidRDefault="00904580" w:rsidP="00904580">
      <w:pPr>
        <w:contextualSpacing/>
        <w:rPr>
          <w:iCs/>
          <w:color w:val="000000" w:themeColor="text1"/>
          <w:shd w:val="clear" w:color="auto" w:fill="FFFFFF"/>
        </w:rPr>
      </w:pPr>
    </w:p>
    <w:p w14:paraId="38CDA61E" w14:textId="77777777" w:rsidR="00904580" w:rsidRDefault="00904580" w:rsidP="00904580">
      <w:pPr>
        <w:contextualSpacing/>
        <w:rPr>
          <w:color w:val="000000" w:themeColor="text1"/>
          <w:shd w:val="clear" w:color="auto" w:fill="FFFFFF"/>
        </w:rPr>
      </w:pPr>
      <w:r w:rsidRPr="00B0383A">
        <w:rPr>
          <w:noProof/>
          <w:color w:val="000000" w:themeColor="text1"/>
          <w:shd w:val="clear" w:color="auto" w:fill="FFFFFF"/>
        </w:rPr>
        <w:drawing>
          <wp:inline distT="0" distB="0" distL="0" distR="0" wp14:anchorId="446AB0EE" wp14:editId="4C1260BE">
            <wp:extent cx="5759450" cy="12801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280160"/>
                    </a:xfrm>
                    <a:prstGeom prst="rect">
                      <a:avLst/>
                    </a:prstGeom>
                  </pic:spPr>
                </pic:pic>
              </a:graphicData>
            </a:graphic>
          </wp:inline>
        </w:drawing>
      </w:r>
    </w:p>
    <w:p w14:paraId="09A70261" w14:textId="77777777" w:rsidR="00FC66C2" w:rsidRDefault="00FC66C2"/>
    <w:sectPr w:rsidR="00FC66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activeWritingStyle w:appName="MSWord" w:lang="en-US" w:vendorID="64" w:dllVersion="0" w:nlCheck="1" w:checkStyle="0"/>
  <w:activeWritingStyle w:appName="MSWord" w:lang="en-AU" w:vendorID="64" w:dllVersion="0" w:nlCheck="1" w:checkStyle="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80"/>
    <w:rsid w:val="0006737F"/>
    <w:rsid w:val="000E3CBE"/>
    <w:rsid w:val="001D6206"/>
    <w:rsid w:val="001F6B1C"/>
    <w:rsid w:val="002058D2"/>
    <w:rsid w:val="00260A46"/>
    <w:rsid w:val="0026229F"/>
    <w:rsid w:val="00277C64"/>
    <w:rsid w:val="002A4F42"/>
    <w:rsid w:val="00304D21"/>
    <w:rsid w:val="00350574"/>
    <w:rsid w:val="003A380C"/>
    <w:rsid w:val="003A77EB"/>
    <w:rsid w:val="00402E68"/>
    <w:rsid w:val="00440023"/>
    <w:rsid w:val="00454259"/>
    <w:rsid w:val="00457DCD"/>
    <w:rsid w:val="005505F1"/>
    <w:rsid w:val="00626DD4"/>
    <w:rsid w:val="00645CFE"/>
    <w:rsid w:val="006A6D1B"/>
    <w:rsid w:val="006D41D8"/>
    <w:rsid w:val="00710EC3"/>
    <w:rsid w:val="00726D53"/>
    <w:rsid w:val="00744962"/>
    <w:rsid w:val="00783F37"/>
    <w:rsid w:val="00856A18"/>
    <w:rsid w:val="008F0ABF"/>
    <w:rsid w:val="00904580"/>
    <w:rsid w:val="00994487"/>
    <w:rsid w:val="009A2578"/>
    <w:rsid w:val="009A300F"/>
    <w:rsid w:val="00A30DC9"/>
    <w:rsid w:val="00A370D2"/>
    <w:rsid w:val="00A42BE5"/>
    <w:rsid w:val="00A45FFD"/>
    <w:rsid w:val="00AE562C"/>
    <w:rsid w:val="00B02BAF"/>
    <w:rsid w:val="00B50DB9"/>
    <w:rsid w:val="00D3792D"/>
    <w:rsid w:val="00D84546"/>
    <w:rsid w:val="00DB3E19"/>
    <w:rsid w:val="00DC7635"/>
    <w:rsid w:val="00DE3AF2"/>
    <w:rsid w:val="00E813EC"/>
    <w:rsid w:val="00ED29E7"/>
    <w:rsid w:val="00EF35D9"/>
    <w:rsid w:val="00F17483"/>
    <w:rsid w:val="00F756E3"/>
    <w:rsid w:val="00F773BD"/>
    <w:rsid w:val="00F87DE9"/>
    <w:rsid w:val="00F93265"/>
    <w:rsid w:val="00FB433C"/>
    <w:rsid w:val="00FC307C"/>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0B19812"/>
  <w15:chartTrackingRefBased/>
  <w15:docId w15:val="{01B3271F-D980-F847-B552-837563B7A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8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A2578"/>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9A2578"/>
    <w:rPr>
      <w:lang w:val="en-US"/>
    </w:rPr>
  </w:style>
  <w:style w:type="paragraph" w:customStyle="1" w:styleId="FirstParagraph">
    <w:name w:val="First Paragraph"/>
    <w:basedOn w:val="BodyText"/>
    <w:next w:val="BodyText"/>
    <w:qFormat/>
    <w:rsid w:val="009A2578"/>
    <w:rPr>
      <w:rFonts w:ascii="Times New Roman" w:hAnsi="Times New Roman"/>
    </w:rPr>
  </w:style>
  <w:style w:type="paragraph" w:styleId="Revision">
    <w:name w:val="Revision"/>
    <w:hidden/>
    <w:uiPriority w:val="99"/>
    <w:semiHidden/>
    <w:rsid w:val="00B02BAF"/>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304D21"/>
    <w:rPr>
      <w:sz w:val="16"/>
      <w:szCs w:val="16"/>
    </w:rPr>
  </w:style>
  <w:style w:type="paragraph" w:styleId="CommentText">
    <w:name w:val="annotation text"/>
    <w:basedOn w:val="Normal"/>
    <w:link w:val="CommentTextChar"/>
    <w:uiPriority w:val="99"/>
    <w:semiHidden/>
    <w:unhideWhenUsed/>
    <w:rsid w:val="00304D21"/>
    <w:rPr>
      <w:sz w:val="20"/>
      <w:szCs w:val="20"/>
    </w:rPr>
  </w:style>
  <w:style w:type="character" w:customStyle="1" w:styleId="CommentTextChar">
    <w:name w:val="Comment Text Char"/>
    <w:basedOn w:val="DefaultParagraphFont"/>
    <w:link w:val="CommentText"/>
    <w:uiPriority w:val="99"/>
    <w:semiHidden/>
    <w:rsid w:val="00304D2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04D21"/>
    <w:rPr>
      <w:b/>
      <w:bCs/>
    </w:rPr>
  </w:style>
  <w:style w:type="character" w:customStyle="1" w:styleId="CommentSubjectChar">
    <w:name w:val="Comment Subject Char"/>
    <w:basedOn w:val="CommentTextChar"/>
    <w:link w:val="CommentSubject"/>
    <w:uiPriority w:val="99"/>
    <w:semiHidden/>
    <w:rsid w:val="00304D21"/>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333372">
      <w:bodyDiv w:val="1"/>
      <w:marLeft w:val="0"/>
      <w:marRight w:val="0"/>
      <w:marTop w:val="0"/>
      <w:marBottom w:val="0"/>
      <w:divBdr>
        <w:top w:val="none" w:sz="0" w:space="0" w:color="auto"/>
        <w:left w:val="none" w:sz="0" w:space="0" w:color="auto"/>
        <w:bottom w:val="none" w:sz="0" w:space="0" w:color="auto"/>
        <w:right w:val="none" w:sz="0" w:space="0" w:color="auto"/>
      </w:divBdr>
    </w:div>
    <w:div w:id="17945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7</cp:revision>
  <dcterms:created xsi:type="dcterms:W3CDTF">2023-04-11T01:56:00Z</dcterms:created>
  <dcterms:modified xsi:type="dcterms:W3CDTF">2023-04-21T02:34:00Z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2023-01-28T01:55:18Z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fa7dce3f-2a16-44a6-a516-03ce9ac5d068</vt:lpwstr>
  </property>
  <property fmtid="{D5CDD505-2E9C-101B-9397-08002B2CF9AE}" pid="8" name="MSIP_Label_bf6fef03-d487-4433-8e43-6b81c0a1b7be_ContentBits">
    <vt:lpwstr>0</vt:lpwstr>
  </property>
</Properties>
</file>