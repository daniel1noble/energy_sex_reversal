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6A3EDCDF"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Dear Professor</w:t>
      </w:r>
      <w:r w:rsidR="005A49F6">
        <w:rPr>
          <w:rFonts w:ascii="Calibri" w:hAnsi="Calibri" w:cs="Calibri"/>
          <w:color w:val="4472C4" w:themeColor="accent1"/>
        </w:rPr>
        <w:t>s</w:t>
      </w:r>
      <w:r w:rsidRPr="001205C1">
        <w:rPr>
          <w:rFonts w:ascii="Calibri" w:hAnsi="Calibri" w:cs="Calibri"/>
          <w:color w:val="4472C4" w:themeColor="accent1"/>
        </w:rPr>
        <w:t xml:space="preserve"> </w:t>
      </w:r>
      <w:r w:rsidR="00754783" w:rsidRPr="00754783">
        <w:rPr>
          <w:rFonts w:ascii="Calibri" w:hAnsi="Calibri" w:cs="Calibri"/>
          <w:color w:val="4472C4" w:themeColor="accent1"/>
        </w:rPr>
        <w:t>Craig E. Franklin</w:t>
      </w:r>
      <w:r w:rsidR="00694822">
        <w:rPr>
          <w:rFonts w:ascii="Calibri" w:hAnsi="Calibri" w:cs="Calibri"/>
          <w:color w:val="4472C4" w:themeColor="accent1"/>
        </w:rPr>
        <w:t xml:space="preserve"> </w:t>
      </w:r>
      <w:r w:rsidRPr="001205C1">
        <w:rPr>
          <w:rFonts w:ascii="Calibri" w:hAnsi="Calibri" w:cs="Calibri"/>
          <w:color w:val="4472C4" w:themeColor="accent1"/>
        </w:rPr>
        <w:t xml:space="preserve">and </w:t>
      </w:r>
      <w:r w:rsidR="005A49F6">
        <w:rPr>
          <w:rFonts w:ascii="Calibri" w:hAnsi="Calibri" w:cs="Calibri"/>
          <w:color w:val="4472C4" w:themeColor="accent1"/>
        </w:rPr>
        <w:t>Patricia Wright</w:t>
      </w:r>
      <w:r w:rsidRPr="001205C1">
        <w:rPr>
          <w:rFonts w:ascii="Calibri" w:hAnsi="Calibri" w:cs="Calibri"/>
          <w:color w:val="4472C4" w:themeColor="accent1"/>
        </w:rPr>
        <w:t>,</w:t>
      </w:r>
    </w:p>
    <w:p w14:paraId="2FC88D21" w14:textId="77777777" w:rsidR="00327654" w:rsidRPr="001205C1" w:rsidRDefault="00327654" w:rsidP="008C19F0">
      <w:pPr>
        <w:rPr>
          <w:rFonts w:ascii="Calibri" w:hAnsi="Calibri" w:cs="Calibri"/>
          <w:color w:val="4472C4" w:themeColor="accent1"/>
        </w:rPr>
      </w:pPr>
    </w:p>
    <w:p w14:paraId="4C27E52E" w14:textId="243104FB" w:rsidR="008C19F0"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DF1524">
        <w:rPr>
          <w:rFonts w:ascii="Calibri" w:hAnsi="Calibri" w:cs="Calibri"/>
          <w:color w:val="4472C4" w:themeColor="accent1"/>
        </w:rPr>
        <w:t>“</w:t>
      </w:r>
      <w:r w:rsidR="00DF1524" w:rsidRPr="00DF1524">
        <w:rPr>
          <w:rFonts w:ascii="Calibri" w:hAnsi="Calibri" w:cs="Calibri"/>
          <w:b/>
          <w:bCs/>
          <w:color w:val="4472C4" w:themeColor="accent1"/>
        </w:rPr>
        <w:t>Metabolic consequences of sex-reversal in two lizard species: a test of the like genotype and like phenotype hypotheses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 xml:space="preserve">We are glad </w:t>
      </w:r>
      <w:r w:rsidR="00A46EBA">
        <w:rPr>
          <w:rFonts w:ascii="Calibri" w:hAnsi="Calibri" w:cs="Calibri"/>
          <w:color w:val="4472C4" w:themeColor="accent1"/>
        </w:rPr>
        <w:t>that</w:t>
      </w:r>
      <w:r w:rsidR="008C19F0" w:rsidRPr="001205C1">
        <w:rPr>
          <w:rFonts w:ascii="Calibri" w:hAnsi="Calibri" w:cs="Calibri"/>
          <w:color w:val="4472C4" w:themeColor="accent1"/>
        </w:rPr>
        <w:t xml:space="preserve"> </w:t>
      </w:r>
      <w:r w:rsidR="005A49F6">
        <w:rPr>
          <w:rFonts w:ascii="Calibri" w:hAnsi="Calibri" w:cs="Calibri"/>
          <w:color w:val="4472C4" w:themeColor="accent1"/>
        </w:rPr>
        <w:t>you</w:t>
      </w:r>
      <w:r w:rsidR="005A49F6" w:rsidRPr="001205C1">
        <w:rPr>
          <w:rFonts w:ascii="Calibri" w:hAnsi="Calibri" w:cs="Calibri"/>
          <w:color w:val="4472C4" w:themeColor="accent1"/>
        </w:rPr>
        <w:t xml:space="preserve"> </w:t>
      </w:r>
      <w:r w:rsidR="008C19F0" w:rsidRPr="001205C1">
        <w:rPr>
          <w:rFonts w:ascii="Calibri" w:hAnsi="Calibri" w:cs="Calibri"/>
          <w:color w:val="4472C4" w:themeColor="accent1"/>
        </w:rPr>
        <w:t xml:space="preserve">and Reviewers found the </w:t>
      </w:r>
      <w:r w:rsidR="00320FE2">
        <w:rPr>
          <w:rFonts w:ascii="Calibri" w:hAnsi="Calibri" w:cs="Calibri"/>
          <w:color w:val="4472C4" w:themeColor="accent1"/>
        </w:rPr>
        <w:t xml:space="preserve">paper </w:t>
      </w:r>
      <w:r w:rsidR="008C19F0" w:rsidRPr="001205C1">
        <w:rPr>
          <w:rFonts w:ascii="Calibri" w:hAnsi="Calibri" w:cs="Calibri"/>
          <w:color w:val="4472C4" w:themeColor="accent1"/>
        </w:rPr>
        <w:t>of general interest</w:t>
      </w:r>
      <w:r w:rsidR="00320FE2">
        <w:rPr>
          <w:rFonts w:ascii="Calibri" w:hAnsi="Calibri" w:cs="Calibri"/>
          <w:color w:val="4472C4" w:themeColor="accent1"/>
        </w:rPr>
        <w:t xml:space="preserve"> for the readers of the </w:t>
      </w:r>
      <w:r w:rsidR="00320FE2">
        <w:rPr>
          <w:rFonts w:ascii="Calibri" w:hAnsi="Calibri" w:cs="Calibri"/>
          <w:i/>
          <w:iCs/>
          <w:color w:val="4472C4" w:themeColor="accent1"/>
        </w:rPr>
        <w:t>Journal of Experimental Biology</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2B815B60" w14:textId="69E8D3FE" w:rsidR="009A7911" w:rsidRPr="001205C1" w:rsidRDefault="009A7911" w:rsidP="008C19F0">
      <w:pPr>
        <w:rPr>
          <w:rFonts w:ascii="Calibri" w:hAnsi="Calibri" w:cs="Calibri"/>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 xml:space="preserve">considered all the </w:t>
      </w:r>
      <w:r w:rsidR="00471A6C" w:rsidRPr="001205C1">
        <w:rPr>
          <w:rFonts w:ascii="Calibri" w:hAnsi="Calibri" w:cs="Calibri"/>
          <w:color w:val="4472C4" w:themeColor="accent1"/>
        </w:rPr>
        <w:t>comments and</w:t>
      </w:r>
      <w:r w:rsidRPr="001205C1">
        <w:rPr>
          <w:rFonts w:ascii="Calibri" w:hAnsi="Calibri" w:cs="Calibri"/>
          <w:color w:val="4472C4" w:themeColor="accent1"/>
        </w:rPr>
        <w:t xml:space="preserve"> revised our main manuscript and supplementary materials to deal with the comments. Below we provide a line-by-line response (in ‘blue’) to each of the comments raised by the Editor and two reviewers (in ‘black’).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 xml:space="preserve">we have edited to provide clarity to what we have done to address comments. </w:t>
      </w:r>
    </w:p>
    <w:p w14:paraId="6EA36CA3" w14:textId="0E8B9231" w:rsidR="00AC5AF6" w:rsidRPr="001205C1" w:rsidRDefault="00AC5AF6" w:rsidP="008C19F0">
      <w:pPr>
        <w:rPr>
          <w:rFonts w:ascii="Calibri" w:hAnsi="Calibri" w:cs="Calibri"/>
          <w:color w:val="4472C4" w:themeColor="accent1"/>
        </w:rPr>
      </w:pPr>
    </w:p>
    <w:p w14:paraId="1B7427B6" w14:textId="14E5D68F"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We believe that our revised manuscript is significantly improved. We hope that you now find it suitable for publication in </w:t>
      </w:r>
      <w:r w:rsidR="0055541F">
        <w:rPr>
          <w:rFonts w:ascii="Calibri" w:hAnsi="Calibri" w:cs="Calibri"/>
          <w:color w:val="4472C4" w:themeColor="accent1"/>
        </w:rPr>
        <w:t xml:space="preserve">the </w:t>
      </w:r>
      <w:r w:rsidR="00DF1524">
        <w:rPr>
          <w:rFonts w:ascii="Calibri" w:hAnsi="Calibri" w:cs="Calibri"/>
          <w:i/>
          <w:iCs/>
          <w:color w:val="4472C4" w:themeColor="accent1"/>
        </w:rPr>
        <w:t>Journal of Experimental Biology</w:t>
      </w:r>
      <w:r w:rsidRPr="001205C1">
        <w:rPr>
          <w:rFonts w:ascii="Calibri" w:hAnsi="Calibri" w:cs="Calibri"/>
          <w:color w:val="4472C4" w:themeColor="accent1"/>
        </w:rPr>
        <w:t>.</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3EFB78D8" w:rsidR="00AC5AF6" w:rsidRPr="001205C1" w:rsidRDefault="00DF1524" w:rsidP="008C19F0">
      <w:pPr>
        <w:rPr>
          <w:rFonts w:ascii="Calibri" w:hAnsi="Calibri" w:cs="Calibri"/>
          <w:b/>
          <w:bCs/>
          <w:color w:val="4472C4" w:themeColor="accent1"/>
        </w:rPr>
      </w:pPr>
      <w:r>
        <w:rPr>
          <w:rFonts w:ascii="Calibri" w:hAnsi="Calibri" w:cs="Calibri"/>
          <w:color w:val="4472C4" w:themeColor="accent1"/>
        </w:rPr>
        <w:t>Kristoffer Wild</w:t>
      </w:r>
      <w:r w:rsidR="00AC5AF6" w:rsidRPr="001205C1">
        <w:rPr>
          <w:rFonts w:ascii="Calibri" w:hAnsi="Calibri" w:cs="Calibri"/>
          <w:color w:val="4472C4" w:themeColor="accent1"/>
        </w:rPr>
        <w:t xml:space="preserv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59CA8F3D" w:rsidR="008C19F0" w:rsidRPr="001205C1" w:rsidRDefault="008C19F0" w:rsidP="008C19F0">
      <w:pPr>
        <w:rPr>
          <w:rFonts w:ascii="Calibri" w:hAnsi="Calibri" w:cs="Calibri"/>
          <w:b/>
          <w:bCs/>
        </w:rPr>
      </w:pPr>
      <w:r w:rsidRPr="001205C1">
        <w:rPr>
          <w:rFonts w:ascii="Calibri" w:hAnsi="Calibri" w:cs="Calibri"/>
          <w:b/>
          <w:bCs/>
        </w:rPr>
        <w:t>Editor</w:t>
      </w:r>
      <w:r w:rsidR="00754783">
        <w:rPr>
          <w:rFonts w:ascii="Calibri" w:hAnsi="Calibri" w:cs="Calibri"/>
          <w:b/>
          <w:bCs/>
        </w:rPr>
        <w:t xml:space="preserve"> - </w:t>
      </w:r>
    </w:p>
    <w:p w14:paraId="2F20BA5D" w14:textId="77777777" w:rsidR="00D70CEC"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As you will see, the reviewers found merit in your study but have raised substantial criticisms that prevent me from accepting the manuscript at this time. Both reviewers felt that there was too much emphasis on fitness, which detracted from the hypothesis you tested. They recommend removing the fitness discussion and rewriting the Discussion.</w:t>
      </w:r>
      <w:r w:rsidRPr="00892FE5">
        <w:rPr>
          <w:rFonts w:ascii="Calibri" w:hAnsi="Calibri" w:cs="Calibri"/>
          <w:color w:val="212121"/>
          <w:bdr w:val="none" w:sz="0" w:space="0" w:color="auto" w:frame="1"/>
        </w:rPr>
        <w:br/>
      </w:r>
    </w:p>
    <w:p w14:paraId="639E1B12" w14:textId="114C1726" w:rsidR="008C19F0" w:rsidRPr="00892FE5" w:rsidRDefault="00840260" w:rsidP="008C19F0">
      <w:pPr>
        <w:rPr>
          <w:rFonts w:ascii="Calibri" w:hAnsi="Calibri" w:cs="Calibri"/>
          <w:color w:val="212121"/>
          <w:bdr w:val="none" w:sz="0" w:space="0" w:color="auto" w:frame="1"/>
        </w:rPr>
      </w:pPr>
      <w:r w:rsidRPr="00892FE5">
        <w:rPr>
          <w:rFonts w:ascii="Calibri" w:hAnsi="Calibri" w:cs="Calibri"/>
          <w:color w:val="212121"/>
          <w:bdr w:val="none" w:sz="0" w:space="0" w:color="auto" w:frame="1"/>
        </w:rPr>
        <w:t>The reviewers are willing to see a revised manuscript. If you think that you can deal satisfactorily with the criticisms on revision, I would be pleased to see a revised manuscript. We would then return it to the reviewers.</w:t>
      </w:r>
    </w:p>
    <w:p w14:paraId="75B75F86" w14:textId="77777777" w:rsidR="00892FE5" w:rsidRPr="00892FE5" w:rsidRDefault="00892FE5" w:rsidP="00892FE5">
      <w:pPr>
        <w:rPr>
          <w:rFonts w:ascii="Calibri" w:eastAsia="Times New Roman" w:hAnsi="Calibri" w:cs="Calibri"/>
          <w:color w:val="212121"/>
          <w:kern w:val="0"/>
          <w:bdr w:val="none" w:sz="0" w:space="0" w:color="auto" w:frame="1"/>
          <w:lang w:eastAsia="en-GB"/>
          <w14:ligatures w14:val="none"/>
        </w:rPr>
      </w:pPr>
    </w:p>
    <w:p w14:paraId="3A87F5B7" w14:textId="77777777"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In revising your manuscript, please </w:t>
      </w:r>
      <w:proofErr w:type="gramStart"/>
      <w:r w:rsidRPr="00892FE5">
        <w:rPr>
          <w:rFonts w:ascii="Calibri" w:eastAsia="Times New Roman" w:hAnsi="Calibri" w:cs="Calibri"/>
          <w:color w:val="212121"/>
          <w:kern w:val="0"/>
          <w:bdr w:val="none" w:sz="0" w:space="0" w:color="auto" w:frame="1"/>
          <w:lang w:eastAsia="en-GB"/>
          <w14:ligatures w14:val="none"/>
        </w:rPr>
        <w:t>take into account</w:t>
      </w:r>
      <w:proofErr w:type="gramEnd"/>
      <w:r w:rsidRPr="00892FE5">
        <w:rPr>
          <w:rFonts w:ascii="Calibri" w:eastAsia="Times New Roman" w:hAnsi="Calibri" w:cs="Calibri"/>
          <w:color w:val="212121"/>
          <w:kern w:val="0"/>
          <w:bdr w:val="none" w:sz="0" w:space="0" w:color="auto" w:frame="1"/>
          <w:lang w:eastAsia="en-GB"/>
          <w14:ligatures w14:val="none"/>
        </w:rPr>
        <w:t xml:space="preserve"> the formatting instructions detailed below (we accept over 95% of revision submissions and therefore hope you won’t mind any extra work involved in reformatting your manuscript at this point).</w:t>
      </w:r>
      <w:r w:rsidRPr="00892FE5">
        <w:rPr>
          <w:rFonts w:ascii="Calibri" w:eastAsia="Times New Roman" w:hAnsi="Calibri" w:cs="Calibri"/>
          <w:color w:val="212121"/>
          <w:kern w:val="0"/>
          <w:lang w:eastAsia="en-GB"/>
          <w14:ligatures w14:val="none"/>
        </w:rPr>
        <w:br/>
      </w:r>
    </w:p>
    <w:p w14:paraId="559CB67A" w14:textId="487B3AB4" w:rsidR="00D70CEC" w:rsidRDefault="00892FE5" w:rsidP="00892FE5">
      <w:pPr>
        <w:rPr>
          <w:rFonts w:ascii="Calibri" w:eastAsia="Times New Roman" w:hAnsi="Calibri" w:cs="Calibri"/>
          <w:color w:val="212121"/>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Please ensure that you clearly highlight all changes made in the revised manuscript. Please avoid using 'Track changes' in Word files as these are lost in PDF conversion.</w:t>
      </w:r>
      <w:r w:rsidRPr="00892FE5">
        <w:rPr>
          <w:rFonts w:ascii="Calibri" w:eastAsia="Times New Roman" w:hAnsi="Calibri" w:cs="Calibri"/>
          <w:color w:val="212121"/>
          <w:kern w:val="0"/>
          <w:lang w:eastAsia="en-GB"/>
          <w14:ligatures w14:val="none"/>
        </w:rPr>
        <w:br/>
      </w:r>
    </w:p>
    <w:p w14:paraId="79090C83" w14:textId="71DD65F1" w:rsidR="00892FE5" w:rsidRPr="00892FE5" w:rsidRDefault="00892FE5" w:rsidP="00892FE5">
      <w:pPr>
        <w:rPr>
          <w:rFonts w:ascii="Times New Roman" w:eastAsia="Times New Roman" w:hAnsi="Times New Roman" w:cs="Times New Roman"/>
          <w:kern w:val="0"/>
          <w:lang w:eastAsia="en-GB"/>
          <w14:ligatures w14:val="none"/>
        </w:rPr>
      </w:pPr>
      <w:r w:rsidRPr="00892FE5">
        <w:rPr>
          <w:rFonts w:ascii="Calibri" w:eastAsia="Times New Roman" w:hAnsi="Calibri" w:cs="Calibri"/>
          <w:color w:val="212121"/>
          <w:kern w:val="0"/>
          <w:bdr w:val="none" w:sz="0" w:space="0" w:color="auto" w:frame="1"/>
          <w:lang w:eastAsia="en-GB"/>
          <w14:ligatures w14:val="none"/>
        </w:rPr>
        <w:t xml:space="preserve">I would be grateful if you would also list how you have dealt with the points raised by the reviewers in the 'Response to Reviewers' box. Please attend to </w:t>
      </w:r>
      <w:proofErr w:type="gramStart"/>
      <w:r w:rsidRPr="00892FE5">
        <w:rPr>
          <w:rFonts w:ascii="Calibri" w:eastAsia="Times New Roman" w:hAnsi="Calibri" w:cs="Calibri"/>
          <w:color w:val="212121"/>
          <w:kern w:val="0"/>
          <w:bdr w:val="none" w:sz="0" w:space="0" w:color="auto" w:frame="1"/>
          <w:lang w:eastAsia="en-GB"/>
          <w14:ligatures w14:val="none"/>
        </w:rPr>
        <w:t>all of</w:t>
      </w:r>
      <w:proofErr w:type="gramEnd"/>
      <w:r w:rsidRPr="00892FE5">
        <w:rPr>
          <w:rFonts w:ascii="Calibri" w:eastAsia="Times New Roman" w:hAnsi="Calibri" w:cs="Calibri"/>
          <w:color w:val="212121"/>
          <w:kern w:val="0"/>
          <w:bdr w:val="none" w:sz="0" w:space="0" w:color="auto" w:frame="1"/>
          <w:lang w:eastAsia="en-GB"/>
          <w14:ligatures w14:val="none"/>
        </w:rPr>
        <w:t xml:space="preserve"> the reviewers’ comments. If you do not agree with any of their criticisms or </w:t>
      </w:r>
      <w:proofErr w:type="gramStart"/>
      <w:r w:rsidRPr="00892FE5">
        <w:rPr>
          <w:rFonts w:ascii="Calibri" w:eastAsia="Times New Roman" w:hAnsi="Calibri" w:cs="Calibri"/>
          <w:color w:val="212121"/>
          <w:kern w:val="0"/>
          <w:bdr w:val="none" w:sz="0" w:space="0" w:color="auto" w:frame="1"/>
          <w:lang w:eastAsia="en-GB"/>
          <w14:ligatures w14:val="none"/>
        </w:rPr>
        <w:t>suggestions</w:t>
      </w:r>
      <w:proofErr w:type="gramEnd"/>
      <w:r w:rsidRPr="00892FE5">
        <w:rPr>
          <w:rFonts w:ascii="Calibri" w:eastAsia="Times New Roman" w:hAnsi="Calibri" w:cs="Calibri"/>
          <w:color w:val="212121"/>
          <w:kern w:val="0"/>
          <w:bdr w:val="none" w:sz="0" w:space="0" w:color="auto" w:frame="1"/>
          <w:lang w:eastAsia="en-GB"/>
          <w14:ligatures w14:val="none"/>
        </w:rPr>
        <w:t xml:space="preserve"> please explain clearly why this is so.</w:t>
      </w:r>
    </w:p>
    <w:p w14:paraId="0D14ACDD" w14:textId="77777777" w:rsidR="00840260" w:rsidRPr="00892FE5" w:rsidRDefault="00840260" w:rsidP="008C19F0">
      <w:pPr>
        <w:rPr>
          <w:rFonts w:ascii="Calibri" w:hAnsi="Calibri" w:cs="Calibri"/>
          <w:color w:val="212121"/>
          <w:bdr w:val="none" w:sz="0" w:space="0" w:color="auto" w:frame="1"/>
        </w:rPr>
      </w:pPr>
    </w:p>
    <w:p w14:paraId="739346AA" w14:textId="77777777" w:rsidR="00151C85" w:rsidRDefault="00D70CEC" w:rsidP="00536A86">
      <w:pPr>
        <w:rPr>
          <w:rFonts w:ascii="Calibri" w:hAnsi="Calibri" w:cs="Calibri"/>
          <w:b/>
          <w:bCs/>
          <w:color w:val="4472C4" w:themeColor="accent1"/>
        </w:rPr>
      </w:pPr>
      <w:r>
        <w:rPr>
          <w:rStyle w:val="apple-converted-space"/>
          <w:rFonts w:ascii="Calibri" w:hAnsi="Calibri" w:cs="Calibri"/>
          <w:color w:val="212121"/>
          <w:bdr w:val="none" w:sz="0" w:space="0" w:color="auto" w:frame="1"/>
        </w:rPr>
        <w:t xml:space="preserve">I </w:t>
      </w:r>
      <w:r w:rsidR="00840260" w:rsidRPr="00892FE5">
        <w:rPr>
          <w:rFonts w:ascii="Calibri" w:hAnsi="Calibri" w:cs="Calibri"/>
          <w:color w:val="212121"/>
          <w:bdr w:val="none" w:sz="0" w:space="0" w:color="auto" w:frame="1"/>
        </w:rPr>
        <w:t>look forward to receiving your revised manuscript.</w:t>
      </w:r>
      <w:r w:rsidR="00840260" w:rsidRPr="00892FE5">
        <w:rPr>
          <w:rFonts w:ascii="Calibri" w:hAnsi="Calibri" w:cs="Calibri"/>
          <w:color w:val="212121"/>
        </w:rPr>
        <w:br/>
      </w:r>
    </w:p>
    <w:p w14:paraId="1FC46D3F" w14:textId="5C2ADDFE" w:rsidR="00536A86" w:rsidRPr="00536A86" w:rsidRDefault="008C19F0" w:rsidP="00536A86">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40260">
        <w:rPr>
          <w:rFonts w:ascii="Calibri" w:hAnsi="Calibri" w:cs="Calibri"/>
          <w:color w:val="4472C4" w:themeColor="accent1"/>
        </w:rPr>
        <w:t xml:space="preserve"> </w:t>
      </w:r>
      <w:r w:rsidR="00536A86" w:rsidRPr="00536A86">
        <w:rPr>
          <w:rFonts w:ascii="Calibri" w:hAnsi="Calibri" w:cs="Calibri"/>
          <w:color w:val="4472C4" w:themeColor="accent1"/>
        </w:rPr>
        <w:t>We thank the editor for their time</w:t>
      </w:r>
      <w:r w:rsidR="00536A86">
        <w:rPr>
          <w:rFonts w:ascii="Calibri" w:hAnsi="Calibri" w:cs="Calibri"/>
          <w:color w:val="4472C4" w:themeColor="accent1"/>
        </w:rPr>
        <w:t xml:space="preserve"> and management</w:t>
      </w:r>
      <w:r w:rsidR="00536A86" w:rsidRPr="00536A86">
        <w:rPr>
          <w:rFonts w:ascii="Calibri" w:hAnsi="Calibri" w:cs="Calibri"/>
          <w:color w:val="4472C4" w:themeColor="accent1"/>
        </w:rPr>
        <w:t xml:space="preserve"> on </w:t>
      </w:r>
      <w:r w:rsidR="00536A86">
        <w:rPr>
          <w:rFonts w:ascii="Calibri" w:hAnsi="Calibri" w:cs="Calibri"/>
          <w:color w:val="4472C4" w:themeColor="accent1"/>
        </w:rPr>
        <w:t xml:space="preserve">our </w:t>
      </w:r>
      <w:r w:rsidR="00536A86" w:rsidRPr="00536A86">
        <w:rPr>
          <w:rFonts w:ascii="Calibri" w:hAnsi="Calibri" w:cs="Calibri"/>
          <w:color w:val="4472C4" w:themeColor="accent1"/>
        </w:rPr>
        <w:t xml:space="preserve">manuscript. </w:t>
      </w:r>
    </w:p>
    <w:p w14:paraId="4D9FBD5D" w14:textId="37C35FF0" w:rsidR="00536A86" w:rsidRPr="00536A86" w:rsidRDefault="00536A86" w:rsidP="00536A86">
      <w:pPr>
        <w:rPr>
          <w:rFonts w:ascii="Calibri" w:hAnsi="Calibri" w:cs="Calibri"/>
          <w:color w:val="4472C4" w:themeColor="accent1"/>
        </w:rPr>
      </w:pPr>
      <w:r w:rsidRPr="00536A86">
        <w:rPr>
          <w:rFonts w:ascii="Calibri" w:hAnsi="Calibri" w:cs="Calibri"/>
          <w:color w:val="4472C4" w:themeColor="accent1"/>
        </w:rPr>
        <w:lastRenderedPageBreak/>
        <w:t xml:space="preserve">Your insightful comments and constructive feedback have been immensely helpful in improving the quality of our paper. We have carefully considered </w:t>
      </w:r>
      <w:r w:rsidR="00961DC3">
        <w:rPr>
          <w:rFonts w:ascii="Calibri" w:hAnsi="Calibri" w:cs="Calibri"/>
          <w:color w:val="4472C4" w:themeColor="accent1"/>
        </w:rPr>
        <w:t>your</w:t>
      </w:r>
      <w:r w:rsidR="005A49F6">
        <w:rPr>
          <w:rFonts w:ascii="Calibri" w:hAnsi="Calibri" w:cs="Calibri"/>
          <w:color w:val="4472C4" w:themeColor="accent1"/>
        </w:rPr>
        <w:t>s</w:t>
      </w:r>
      <w:r w:rsidRPr="00536A86">
        <w:rPr>
          <w:rFonts w:ascii="Calibri" w:hAnsi="Calibri" w:cs="Calibri"/>
          <w:color w:val="4472C4" w:themeColor="accent1"/>
        </w:rPr>
        <w:t xml:space="preserve"> and the reviewers’ suggestions, </w:t>
      </w:r>
      <w:r w:rsidR="0055541F">
        <w:rPr>
          <w:rFonts w:ascii="Calibri" w:hAnsi="Calibri" w:cs="Calibri"/>
          <w:color w:val="4472C4" w:themeColor="accent1"/>
        </w:rPr>
        <w:t>and overall,</w:t>
      </w:r>
      <w:r w:rsidR="00D70CEC">
        <w:rPr>
          <w:rFonts w:ascii="Calibri" w:hAnsi="Calibri" w:cs="Calibri"/>
          <w:color w:val="4472C4" w:themeColor="accent1"/>
        </w:rPr>
        <w:t xml:space="preserve"> we do agree with the criticism of limiting </w:t>
      </w:r>
      <w:r w:rsidR="005A49F6">
        <w:rPr>
          <w:rFonts w:ascii="Calibri" w:hAnsi="Calibri" w:cs="Calibri"/>
          <w:color w:val="4472C4" w:themeColor="accent1"/>
        </w:rPr>
        <w:t>our discussion on any</w:t>
      </w:r>
      <w:r w:rsidR="00D70CEC">
        <w:rPr>
          <w:rFonts w:ascii="Calibri" w:hAnsi="Calibri" w:cs="Calibri"/>
          <w:color w:val="4472C4" w:themeColor="accent1"/>
        </w:rPr>
        <w:t xml:space="preserve"> fitness</w:t>
      </w:r>
      <w:r w:rsidR="005A49F6">
        <w:rPr>
          <w:rFonts w:ascii="Calibri" w:hAnsi="Calibri" w:cs="Calibri"/>
          <w:color w:val="4472C4" w:themeColor="accent1"/>
        </w:rPr>
        <w:t xml:space="preserve"> consequences of differences in metabolism</w:t>
      </w:r>
      <w:r>
        <w:rPr>
          <w:rFonts w:ascii="Calibri" w:hAnsi="Calibri" w:cs="Calibri"/>
          <w:color w:val="4472C4" w:themeColor="accent1"/>
        </w:rPr>
        <w:t xml:space="preserve">. </w:t>
      </w:r>
      <w:r w:rsidR="005A49F6">
        <w:rPr>
          <w:rFonts w:ascii="Calibri" w:hAnsi="Calibri" w:cs="Calibri"/>
          <w:color w:val="4472C4" w:themeColor="accent1"/>
        </w:rPr>
        <w:t>W</w:t>
      </w:r>
      <w:r w:rsidR="00D70CEC">
        <w:rPr>
          <w:rFonts w:ascii="Calibri" w:hAnsi="Calibri" w:cs="Calibri"/>
          <w:color w:val="4472C4" w:themeColor="accent1"/>
        </w:rPr>
        <w:t>e</w:t>
      </w:r>
      <w:r>
        <w:rPr>
          <w:rFonts w:ascii="Calibri" w:hAnsi="Calibri" w:cs="Calibri"/>
          <w:color w:val="4472C4" w:themeColor="accent1"/>
        </w:rPr>
        <w:t xml:space="preserve"> have </w:t>
      </w:r>
      <w:r w:rsidR="005A49F6">
        <w:rPr>
          <w:rFonts w:ascii="Calibri" w:hAnsi="Calibri" w:cs="Calibri"/>
          <w:color w:val="4472C4" w:themeColor="accent1"/>
        </w:rPr>
        <w:t xml:space="preserve">therefore </w:t>
      </w:r>
      <w:r w:rsidRPr="00536A86">
        <w:rPr>
          <w:rFonts w:ascii="Calibri" w:hAnsi="Calibri" w:cs="Calibri"/>
          <w:color w:val="4472C4" w:themeColor="accent1"/>
        </w:rPr>
        <w:t xml:space="preserve">made </w:t>
      </w:r>
      <w:r w:rsidR="0055541F">
        <w:rPr>
          <w:rFonts w:ascii="Calibri" w:hAnsi="Calibri" w:cs="Calibri"/>
          <w:color w:val="4472C4" w:themeColor="accent1"/>
        </w:rPr>
        <w:t>extensive</w:t>
      </w:r>
      <w:r w:rsidRPr="00536A86">
        <w:rPr>
          <w:rFonts w:ascii="Calibri" w:hAnsi="Calibri" w:cs="Calibri"/>
          <w:color w:val="4472C4" w:themeColor="accent1"/>
        </w:rPr>
        <w:t xml:space="preserve"> revisions </w:t>
      </w:r>
      <w:r w:rsidR="0055541F">
        <w:rPr>
          <w:rFonts w:ascii="Calibri" w:hAnsi="Calibri" w:cs="Calibri"/>
          <w:color w:val="4472C4" w:themeColor="accent1"/>
        </w:rPr>
        <w:t xml:space="preserve">to </w:t>
      </w:r>
      <w:r w:rsidR="005A49F6">
        <w:rPr>
          <w:rFonts w:ascii="Calibri" w:hAnsi="Calibri" w:cs="Calibri"/>
          <w:color w:val="4472C4" w:themeColor="accent1"/>
        </w:rPr>
        <w:t xml:space="preserve">take the emphasis off </w:t>
      </w:r>
      <w:r w:rsidRPr="00536A86">
        <w:rPr>
          <w:rFonts w:ascii="Calibri" w:hAnsi="Calibri" w:cs="Calibri"/>
          <w:color w:val="4472C4" w:themeColor="accent1"/>
        </w:rPr>
        <w:t>fitness</w:t>
      </w:r>
      <w:r>
        <w:rPr>
          <w:rFonts w:ascii="Calibri" w:hAnsi="Calibri" w:cs="Calibri"/>
          <w:color w:val="4472C4" w:themeColor="accent1"/>
        </w:rPr>
        <w:t xml:space="preserve"> within the </w:t>
      </w:r>
      <w:r w:rsidR="005A49F6">
        <w:rPr>
          <w:rFonts w:ascii="Calibri" w:hAnsi="Calibri" w:cs="Calibri"/>
          <w:color w:val="4472C4" w:themeColor="accent1"/>
        </w:rPr>
        <w:t>manuscript</w:t>
      </w:r>
      <w:r w:rsidRPr="00536A86">
        <w:rPr>
          <w:rFonts w:ascii="Calibri" w:hAnsi="Calibri" w:cs="Calibri"/>
          <w:color w:val="4472C4" w:themeColor="accent1"/>
        </w:rPr>
        <w:t xml:space="preserve">. </w:t>
      </w:r>
      <w:r w:rsidR="005A49F6">
        <w:rPr>
          <w:rFonts w:ascii="Calibri" w:hAnsi="Calibri" w:cs="Calibri"/>
          <w:color w:val="4472C4" w:themeColor="accent1"/>
        </w:rPr>
        <w:t>We have</w:t>
      </w:r>
      <w:r w:rsidRPr="00536A86">
        <w:rPr>
          <w:rFonts w:ascii="Calibri" w:hAnsi="Calibri" w:cs="Calibri"/>
          <w:color w:val="4472C4" w:themeColor="accent1"/>
        </w:rPr>
        <w:t xml:space="preserve"> made </w:t>
      </w:r>
      <w:r>
        <w:rPr>
          <w:rFonts w:ascii="Calibri" w:hAnsi="Calibri" w:cs="Calibri"/>
          <w:color w:val="4472C4" w:themeColor="accent1"/>
        </w:rPr>
        <w:t>substantial</w:t>
      </w:r>
      <w:r w:rsidRPr="00536A86">
        <w:rPr>
          <w:rFonts w:ascii="Calibri" w:hAnsi="Calibri" w:cs="Calibri"/>
          <w:color w:val="4472C4" w:themeColor="accent1"/>
        </w:rPr>
        <w:t xml:space="preserve"> edits within the discussion to focus more </w:t>
      </w:r>
      <w:r>
        <w:rPr>
          <w:rFonts w:ascii="Calibri" w:hAnsi="Calibri" w:cs="Calibri"/>
          <w:color w:val="4472C4" w:themeColor="accent1"/>
        </w:rPr>
        <w:t xml:space="preserve">on </w:t>
      </w:r>
      <w:r w:rsidRPr="00536A86">
        <w:rPr>
          <w:rFonts w:ascii="Calibri" w:hAnsi="Calibri" w:cs="Calibri"/>
          <w:color w:val="4472C4" w:themeColor="accent1"/>
        </w:rPr>
        <w:t xml:space="preserve">the explanation of sex differences </w:t>
      </w:r>
      <w:r w:rsidR="00EF47F6">
        <w:rPr>
          <w:rFonts w:ascii="Calibri" w:hAnsi="Calibri" w:cs="Calibri"/>
          <w:color w:val="4472C4" w:themeColor="accent1"/>
        </w:rPr>
        <w:t xml:space="preserve">in relation to the Like Phenotype/Like Genotype framework rather than </w:t>
      </w:r>
      <w:r w:rsidRPr="00536A86">
        <w:rPr>
          <w:rFonts w:ascii="Calibri" w:hAnsi="Calibri" w:cs="Calibri"/>
          <w:color w:val="4472C4" w:themeColor="accent1"/>
        </w:rPr>
        <w:t xml:space="preserve">fitness differences. </w:t>
      </w:r>
    </w:p>
    <w:p w14:paraId="04306A76" w14:textId="77777777" w:rsidR="00536A86" w:rsidRPr="00536A86" w:rsidRDefault="00536A86" w:rsidP="00536A86">
      <w:pPr>
        <w:rPr>
          <w:rFonts w:ascii="Calibri" w:hAnsi="Calibri" w:cs="Calibri"/>
          <w:color w:val="4472C4" w:themeColor="accent1"/>
        </w:rPr>
      </w:pPr>
    </w:p>
    <w:p w14:paraId="58897CA5" w14:textId="5D41F30A" w:rsidR="008C19F0" w:rsidRPr="00892FE5" w:rsidRDefault="005A49F6" w:rsidP="008C19F0">
      <w:pPr>
        <w:rPr>
          <w:rFonts w:ascii="Calibri" w:hAnsi="Calibri" w:cs="Calibri"/>
          <w:color w:val="212121"/>
          <w:bdr w:val="none" w:sz="0" w:space="0" w:color="auto" w:frame="1"/>
        </w:rPr>
      </w:pPr>
      <w:r>
        <w:rPr>
          <w:rFonts w:ascii="Calibri" w:hAnsi="Calibri" w:cs="Calibri"/>
          <w:color w:val="4472C4" w:themeColor="accent1"/>
        </w:rPr>
        <w:t>W</w:t>
      </w:r>
      <w:r w:rsidR="00536A86" w:rsidRPr="00536A86">
        <w:rPr>
          <w:rFonts w:ascii="Calibri" w:hAnsi="Calibri" w:cs="Calibri"/>
          <w:color w:val="4472C4" w:themeColor="accent1"/>
        </w:rPr>
        <w:t>e have</w:t>
      </w:r>
      <w:r w:rsidR="00D70CEC">
        <w:rPr>
          <w:rFonts w:ascii="Calibri" w:hAnsi="Calibri" w:cs="Calibri"/>
          <w:color w:val="4472C4" w:themeColor="accent1"/>
        </w:rPr>
        <w:t xml:space="preserve"> also</w:t>
      </w:r>
      <w:r w:rsidR="00536A86" w:rsidRPr="00536A86">
        <w:rPr>
          <w:rFonts w:ascii="Calibri" w:hAnsi="Calibri" w:cs="Calibri"/>
          <w:color w:val="4472C4" w:themeColor="accent1"/>
        </w:rPr>
        <w:t xml:space="preserve"> formatted the manuscript to fit journal guidelines</w:t>
      </w:r>
      <w:r>
        <w:rPr>
          <w:rFonts w:ascii="Calibri" w:hAnsi="Calibri" w:cs="Calibri"/>
          <w:color w:val="4472C4" w:themeColor="accent1"/>
        </w:rPr>
        <w:t>, as suggested</w:t>
      </w:r>
      <w:r w:rsidR="00536A86" w:rsidRPr="00536A86">
        <w:rPr>
          <w:rFonts w:ascii="Calibri" w:hAnsi="Calibri" w:cs="Calibri"/>
          <w:color w:val="4472C4" w:themeColor="accent1"/>
        </w:rPr>
        <w:t>. Once again, we appreciate your time and effort in reviewing our paper. Your comments have been invaluable in refining our work. We hope that you will find our revised manuscript satisfactory.</w:t>
      </w:r>
    </w:p>
    <w:p w14:paraId="730FC04D" w14:textId="77777777" w:rsidR="00536A86" w:rsidRPr="001205C1" w:rsidRDefault="00536A86"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77777777" w:rsidR="008C19F0" w:rsidRPr="001205C1" w:rsidRDefault="008C19F0" w:rsidP="008C19F0">
      <w:pPr>
        <w:rPr>
          <w:rFonts w:ascii="Calibri" w:hAnsi="Calibri" w:cs="Calibri"/>
          <w:b/>
          <w:bCs/>
        </w:rPr>
      </w:pPr>
      <w:r w:rsidRPr="001205C1">
        <w:rPr>
          <w:rFonts w:ascii="Calibri" w:hAnsi="Calibri" w:cs="Calibri"/>
          <w:b/>
          <w:bCs/>
        </w:rPr>
        <w:t>Referee: 1</w:t>
      </w:r>
    </w:p>
    <w:p w14:paraId="0D3A630B" w14:textId="77777777" w:rsidR="008C19F0" w:rsidRPr="001205C1" w:rsidRDefault="008C19F0" w:rsidP="008C19F0">
      <w:pPr>
        <w:rPr>
          <w:rFonts w:ascii="Calibri" w:hAnsi="Calibri" w:cs="Calibri"/>
        </w:rPr>
      </w:pPr>
    </w:p>
    <w:p w14:paraId="13F64310" w14:textId="77777777" w:rsidR="008C19F0" w:rsidRPr="001205C1" w:rsidRDefault="008C19F0" w:rsidP="008C19F0">
      <w:pPr>
        <w:rPr>
          <w:rFonts w:ascii="Calibri" w:hAnsi="Calibri" w:cs="Calibri"/>
        </w:rPr>
      </w:pPr>
      <w:r w:rsidRPr="001205C1">
        <w:rPr>
          <w:rFonts w:ascii="Calibri" w:hAnsi="Calibri" w:cs="Calibri"/>
        </w:rPr>
        <w:t>Comments to the Author(s)</w:t>
      </w:r>
    </w:p>
    <w:p w14:paraId="3EF015BD" w14:textId="2F4FAEFC" w:rsidR="00892FE5" w:rsidRDefault="00840260" w:rsidP="008C19F0">
      <w:pPr>
        <w:rPr>
          <w:rFonts w:ascii="Calibri" w:hAnsi="Calibri" w:cs="Calibri"/>
        </w:rPr>
      </w:pPr>
      <w:r w:rsidRPr="00840260">
        <w:rPr>
          <w:rFonts w:ascii="Calibri" w:hAnsi="Calibri" w:cs="Calibri"/>
        </w:rPr>
        <w:t>This MS diagnoses differential phenotype investments (metabolic investments,</w:t>
      </w:r>
      <w:r>
        <w:rPr>
          <w:rFonts w:ascii="Calibri" w:hAnsi="Calibri" w:cs="Calibri"/>
        </w:rPr>
        <w:t xml:space="preserve"> </w:t>
      </w:r>
      <w:r w:rsidRPr="00840260">
        <w:rPr>
          <w:rFonts w:ascii="Calibri" w:hAnsi="Calibri" w:cs="Calibri"/>
        </w:rPr>
        <w:t xml:space="preserve"> growth and survival) among genotypic males and females and sex reversed</w:t>
      </w:r>
      <w:r>
        <w:rPr>
          <w:rFonts w:ascii="Calibri" w:hAnsi="Calibri" w:cs="Calibri"/>
        </w:rPr>
        <w:t xml:space="preserve"> </w:t>
      </w:r>
      <w:r w:rsidRPr="00840260">
        <w:rPr>
          <w:rFonts w:ascii="Calibri" w:hAnsi="Calibri" w:cs="Calibri"/>
        </w:rPr>
        <w:t>individuals in two species of lizard subject to population-specific environmental</w:t>
      </w:r>
      <w:r>
        <w:rPr>
          <w:rFonts w:ascii="Calibri" w:hAnsi="Calibri" w:cs="Calibri"/>
        </w:rPr>
        <w:t xml:space="preserve"> </w:t>
      </w:r>
      <w:r w:rsidRPr="00840260">
        <w:rPr>
          <w:rFonts w:ascii="Calibri" w:hAnsi="Calibri" w:cs="Calibri"/>
        </w:rPr>
        <w:t>sex reversal in Australia and that differ in genotypic heterogamety. The authors</w:t>
      </w:r>
      <w:r>
        <w:rPr>
          <w:rFonts w:ascii="Calibri" w:hAnsi="Calibri" w:cs="Calibri"/>
        </w:rPr>
        <w:t xml:space="preserve"> </w:t>
      </w:r>
      <w:r w:rsidRPr="00840260">
        <w:rPr>
          <w:rFonts w:ascii="Calibri" w:hAnsi="Calibri" w:cs="Calibri"/>
        </w:rPr>
        <w:t>test the like-phenotype like-genotype hypothesis experimentally using appropriate</w:t>
      </w:r>
      <w:r>
        <w:rPr>
          <w:rFonts w:ascii="Calibri" w:hAnsi="Calibri" w:cs="Calibri"/>
        </w:rPr>
        <w:t xml:space="preserve"> </w:t>
      </w:r>
      <w:r w:rsidRPr="00840260">
        <w:rPr>
          <w:rFonts w:ascii="Calibri" w:hAnsi="Calibri" w:cs="Calibri"/>
        </w:rPr>
        <w:t>experimental design and response variable quantification in a complex and</w:t>
      </w:r>
      <w:r>
        <w:rPr>
          <w:rFonts w:ascii="Calibri" w:hAnsi="Calibri" w:cs="Calibri"/>
        </w:rPr>
        <w:t xml:space="preserve"> </w:t>
      </w:r>
      <w:r w:rsidRPr="00840260">
        <w:rPr>
          <w:rFonts w:ascii="Calibri" w:hAnsi="Calibri" w:cs="Calibri"/>
        </w:rPr>
        <w:t>interesting system. Alternative hypotheses are structured and well explained</w:t>
      </w:r>
      <w:r>
        <w:rPr>
          <w:rFonts w:ascii="Calibri" w:hAnsi="Calibri" w:cs="Calibri"/>
        </w:rPr>
        <w:t xml:space="preserve"> </w:t>
      </w:r>
      <w:r w:rsidRPr="00840260">
        <w:rPr>
          <w:rFonts w:ascii="Calibri" w:hAnsi="Calibri" w:cs="Calibri"/>
        </w:rPr>
        <w:t>allowing conclusions to easily be reached. In my opinion the actual hypothesis </w:t>
      </w:r>
      <w:r w:rsidRPr="00840260">
        <w:rPr>
          <w:rFonts w:ascii="Calibri" w:hAnsi="Calibri" w:cs="Calibri"/>
        </w:rPr>
        <w:br/>
        <w:t>test (like P like G) in this system is more than enough to warrant publication and</w:t>
      </w:r>
      <w:r>
        <w:rPr>
          <w:rFonts w:ascii="Calibri" w:hAnsi="Calibri" w:cs="Calibri"/>
        </w:rPr>
        <w:t xml:space="preserve"> </w:t>
      </w:r>
      <w:r w:rsidRPr="00840260">
        <w:rPr>
          <w:rFonts w:ascii="Calibri" w:hAnsi="Calibri" w:cs="Calibri"/>
        </w:rPr>
        <w:t>is novel and significant:</w:t>
      </w:r>
    </w:p>
    <w:p w14:paraId="3E2D873E" w14:textId="799AB3C9" w:rsidR="00840260" w:rsidRDefault="00840260" w:rsidP="008C19F0">
      <w:pPr>
        <w:rPr>
          <w:rFonts w:ascii="Calibri" w:hAnsi="Calibri" w:cs="Calibri"/>
        </w:rPr>
      </w:pPr>
      <w:r w:rsidRPr="00840260">
        <w:rPr>
          <w:rFonts w:ascii="Calibri" w:hAnsi="Calibri" w:cs="Calibri"/>
        </w:rPr>
        <w:t>1)The tests of metabolic profile, survival and growth do not remotely serve as a</w:t>
      </w:r>
      <w:r>
        <w:rPr>
          <w:rFonts w:ascii="Calibri" w:hAnsi="Calibri" w:cs="Calibri"/>
        </w:rPr>
        <w:t xml:space="preserve"> </w:t>
      </w:r>
      <w:r w:rsidRPr="00840260">
        <w:rPr>
          <w:rFonts w:ascii="Calibri" w:hAnsi="Calibri" w:cs="Calibri"/>
        </w:rPr>
        <w:t>fitness proxy. This is the same problem that Warner and Shine (2008) [responded to</w:t>
      </w:r>
      <w:r>
        <w:rPr>
          <w:rFonts w:ascii="Calibri" w:hAnsi="Calibri" w:cs="Calibri"/>
        </w:rPr>
        <w:t xml:space="preserve"> </w:t>
      </w:r>
      <w:r w:rsidRPr="00840260">
        <w:rPr>
          <w:rFonts w:ascii="Calibri" w:hAnsi="Calibri" w:cs="Calibri"/>
        </w:rPr>
        <w:t>by Pezaro et al.</w:t>
      </w:r>
      <w:r>
        <w:rPr>
          <w:rFonts w:ascii="Calibri" w:hAnsi="Calibri" w:cs="Calibri"/>
        </w:rPr>
        <w:t xml:space="preserve"> </w:t>
      </w:r>
      <w:r w:rsidRPr="00840260">
        <w:rPr>
          <w:rFonts w:ascii="Calibri" w:hAnsi="Calibri" w:cs="Calibri"/>
        </w:rPr>
        <w:t>2017] ran into. Survival and growth, nor metabolic rate, can</w:t>
      </w:r>
      <w:r>
        <w:rPr>
          <w:rFonts w:ascii="Calibri" w:hAnsi="Calibri" w:cs="Calibri"/>
        </w:rPr>
        <w:t xml:space="preserve"> </w:t>
      </w:r>
      <w:r w:rsidRPr="00840260">
        <w:rPr>
          <w:rFonts w:ascii="Calibri" w:hAnsi="Calibri" w:cs="Calibri"/>
        </w:rPr>
        <w:t>explain selection-based activity on sex-reversal mechanisms within or among</w:t>
      </w:r>
      <w:r>
        <w:rPr>
          <w:rFonts w:ascii="Calibri" w:hAnsi="Calibri" w:cs="Calibri"/>
        </w:rPr>
        <w:t xml:space="preserve"> </w:t>
      </w:r>
      <w:r w:rsidRPr="00840260">
        <w:rPr>
          <w:rFonts w:ascii="Calibri" w:hAnsi="Calibri" w:cs="Calibri"/>
        </w:rPr>
        <w:t>populations, NOR is this discussion relevant to the like P like G hypothesis test!</w:t>
      </w:r>
      <w:r>
        <w:rPr>
          <w:rFonts w:ascii="Calibri" w:hAnsi="Calibri" w:cs="Calibri"/>
        </w:rPr>
        <w:t xml:space="preserve"> </w:t>
      </w:r>
      <w:r w:rsidRPr="00840260">
        <w:rPr>
          <w:rFonts w:ascii="Calibri" w:hAnsi="Calibri" w:cs="Calibri"/>
        </w:rPr>
        <w:t xml:space="preserve"> </w:t>
      </w:r>
    </w:p>
    <w:p w14:paraId="62947835" w14:textId="77777777" w:rsidR="00840260" w:rsidRDefault="00840260" w:rsidP="008C19F0">
      <w:pPr>
        <w:rPr>
          <w:rFonts w:ascii="Calibri" w:hAnsi="Calibri" w:cs="Calibri"/>
        </w:rPr>
      </w:pPr>
    </w:p>
    <w:p w14:paraId="6B9DD869" w14:textId="17084808" w:rsidR="008C19F0" w:rsidRPr="001205C1" w:rsidRDefault="00840260" w:rsidP="008C19F0">
      <w:pPr>
        <w:rPr>
          <w:rFonts w:ascii="Calibri" w:hAnsi="Calibri" w:cs="Calibri"/>
        </w:rPr>
      </w:pPr>
      <w:r w:rsidRPr="00840260">
        <w:rPr>
          <w:rFonts w:ascii="Calibri" w:hAnsi="Calibri" w:cs="Calibri"/>
        </w:rPr>
        <w:t>If individuals were raised to F2 and fitness could be quantified, then discussion</w:t>
      </w:r>
      <w:r>
        <w:rPr>
          <w:rFonts w:ascii="Calibri" w:hAnsi="Calibri" w:cs="Calibri"/>
        </w:rPr>
        <w:t xml:space="preserve"> </w:t>
      </w:r>
      <w:r w:rsidRPr="00840260">
        <w:rPr>
          <w:rFonts w:ascii="Calibri" w:hAnsi="Calibri" w:cs="Calibri"/>
        </w:rPr>
        <w:t>of fitness would be warranted. Further, and in contradiction to myself, results</w:t>
      </w:r>
      <w:r>
        <w:rPr>
          <w:rFonts w:ascii="Calibri" w:hAnsi="Calibri" w:cs="Calibri"/>
        </w:rPr>
        <w:t xml:space="preserve"> </w:t>
      </w:r>
      <w:r w:rsidRPr="00840260">
        <w:rPr>
          <w:rFonts w:ascii="Calibri" w:hAnsi="Calibri" w:cs="Calibri"/>
        </w:rPr>
        <w:t>show that sex reversed individuals had lower survivorship -- an observation that</w:t>
      </w:r>
      <w:r>
        <w:rPr>
          <w:rFonts w:ascii="Calibri" w:hAnsi="Calibri" w:cs="Calibri"/>
        </w:rPr>
        <w:t xml:space="preserve"> </w:t>
      </w:r>
      <w:r w:rsidRPr="00840260">
        <w:rPr>
          <w:rFonts w:ascii="Calibri" w:hAnsi="Calibri" w:cs="Calibri"/>
        </w:rPr>
        <w:t>may be meaningful if we incorrectly assume that all surviving individuals had</w:t>
      </w:r>
      <w:r>
        <w:rPr>
          <w:rFonts w:ascii="Calibri" w:hAnsi="Calibri" w:cs="Calibri"/>
        </w:rPr>
        <w:t xml:space="preserve"> </w:t>
      </w:r>
      <w:r w:rsidRPr="00840260">
        <w:rPr>
          <w:rFonts w:ascii="Calibri" w:hAnsi="Calibri" w:cs="Calibri"/>
        </w:rPr>
        <w:t>surviving F2 hatchlings, and thus higher fitness. The phenotypic profile of these</w:t>
      </w:r>
      <w:r>
        <w:rPr>
          <w:rFonts w:ascii="Calibri" w:hAnsi="Calibri" w:cs="Calibri"/>
        </w:rPr>
        <w:t xml:space="preserve"> </w:t>
      </w:r>
      <w:r w:rsidRPr="00840260">
        <w:rPr>
          <w:rFonts w:ascii="Calibri" w:hAnsi="Calibri" w:cs="Calibri"/>
        </w:rPr>
        <w:t>sex-reversed individuals between genotype and sex phenotype -- the interplay</w:t>
      </w:r>
      <w:r>
        <w:rPr>
          <w:rFonts w:ascii="Calibri" w:hAnsi="Calibri" w:cs="Calibri"/>
        </w:rPr>
        <w:t xml:space="preserve"> </w:t>
      </w:r>
      <w:r w:rsidRPr="00124B7C">
        <w:rPr>
          <w:rFonts w:ascii="Calibri" w:hAnsi="Calibri" w:cs="Calibri"/>
        </w:rPr>
        <w:t>between molecular code and specific endocrine organization -- is the interesting test</w:t>
      </w:r>
      <w:r w:rsidRPr="00840260">
        <w:rPr>
          <w:rFonts w:ascii="Calibri" w:hAnsi="Calibri" w:cs="Calibri"/>
        </w:rPr>
        <w:t>, and fitness discussion at all only burdens this manuscript and distracts the</w:t>
      </w:r>
      <w:r>
        <w:rPr>
          <w:rFonts w:ascii="Calibri" w:hAnsi="Calibri" w:cs="Calibri"/>
        </w:rPr>
        <w:t xml:space="preserve"> </w:t>
      </w:r>
      <w:r w:rsidRPr="00840260">
        <w:rPr>
          <w:rFonts w:ascii="Calibri" w:hAnsi="Calibri" w:cs="Calibri"/>
        </w:rPr>
        <w:t>reader from the interesting hypothesis test. If the environment produces sex</w:t>
      </w:r>
      <w:r>
        <w:rPr>
          <w:rFonts w:ascii="Calibri" w:hAnsi="Calibri" w:cs="Calibri"/>
        </w:rPr>
        <w:t xml:space="preserve"> </w:t>
      </w:r>
      <w:r w:rsidRPr="00840260">
        <w:rPr>
          <w:rFonts w:ascii="Calibri" w:hAnsi="Calibri" w:cs="Calibri"/>
        </w:rPr>
        <w:t>reversed individuals in these populations and those individuals breed, then why</w:t>
      </w:r>
      <w:r>
        <w:rPr>
          <w:rFonts w:ascii="Calibri" w:hAnsi="Calibri" w:cs="Calibri"/>
        </w:rPr>
        <w:t xml:space="preserve"> </w:t>
      </w:r>
      <w:r w:rsidRPr="00840260">
        <w:rPr>
          <w:rFonts w:ascii="Calibri" w:hAnsi="Calibri" w:cs="Calibri"/>
        </w:rPr>
        <w:t>does an adaptive value of a sex reversed phenotype become the immediate thirst to</w:t>
      </w:r>
      <w:r>
        <w:rPr>
          <w:rFonts w:ascii="Calibri" w:hAnsi="Calibri" w:cs="Calibri"/>
        </w:rPr>
        <w:t xml:space="preserve"> </w:t>
      </w:r>
      <w:r w:rsidRPr="00840260">
        <w:rPr>
          <w:rFonts w:ascii="Calibri" w:hAnsi="Calibri" w:cs="Calibri"/>
        </w:rPr>
        <w:t>be quenched? I suggest removing any discussion of fitness from the MS pertaining</w:t>
      </w:r>
      <w:r>
        <w:rPr>
          <w:rFonts w:ascii="Calibri" w:hAnsi="Calibri" w:cs="Calibri"/>
        </w:rPr>
        <w:t xml:space="preserve"> </w:t>
      </w:r>
      <w:r w:rsidRPr="00840260">
        <w:rPr>
          <w:rFonts w:ascii="Calibri" w:hAnsi="Calibri" w:cs="Calibri"/>
        </w:rPr>
        <w:t>to your test and results.</w:t>
      </w:r>
    </w:p>
    <w:p w14:paraId="5A8D7F09" w14:textId="77777777" w:rsidR="00151C85" w:rsidRDefault="00151C85" w:rsidP="00840260">
      <w:pPr>
        <w:rPr>
          <w:rFonts w:ascii="Calibri" w:hAnsi="Calibri" w:cs="Calibri"/>
          <w:b/>
          <w:bCs/>
          <w:color w:val="4472C4" w:themeColor="accent1"/>
        </w:rPr>
      </w:pPr>
    </w:p>
    <w:p w14:paraId="72AD822D" w14:textId="02239C54" w:rsidR="00151C85" w:rsidRDefault="00210A01"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301B89">
        <w:rPr>
          <w:rFonts w:ascii="Calibri" w:hAnsi="Calibri" w:cs="Calibri"/>
          <w:color w:val="4472C4" w:themeColor="accent1"/>
        </w:rPr>
        <w:t xml:space="preserve">We </w:t>
      </w:r>
      <w:r w:rsidR="0055541F">
        <w:rPr>
          <w:rFonts w:ascii="Calibri" w:hAnsi="Calibri" w:cs="Calibri"/>
          <w:color w:val="4472C4" w:themeColor="accent1"/>
        </w:rPr>
        <w:t>appreciate</w:t>
      </w:r>
      <w:r w:rsidR="00301B89">
        <w:rPr>
          <w:rFonts w:ascii="Calibri" w:hAnsi="Calibri" w:cs="Calibri"/>
          <w:color w:val="4472C4" w:themeColor="accent1"/>
        </w:rPr>
        <w:t xml:space="preserve"> that the reviewer values the design of our “Like Phenotype/Like Genotype” system that is </w:t>
      </w:r>
      <w:r w:rsidR="0055541F">
        <w:rPr>
          <w:rFonts w:ascii="Calibri" w:hAnsi="Calibri" w:cs="Calibri"/>
          <w:color w:val="4472C4" w:themeColor="accent1"/>
        </w:rPr>
        <w:t>presented</w:t>
      </w:r>
      <w:r w:rsidR="00301B89">
        <w:rPr>
          <w:rFonts w:ascii="Calibri" w:hAnsi="Calibri" w:cs="Calibri"/>
          <w:color w:val="4472C4" w:themeColor="accent1"/>
        </w:rPr>
        <w:t xml:space="preserve"> in the manuscript. We do agree with the reviewer’s </w:t>
      </w:r>
      <w:r w:rsidR="00301B89">
        <w:rPr>
          <w:rFonts w:ascii="Calibri" w:hAnsi="Calibri" w:cs="Calibri"/>
          <w:color w:val="4472C4" w:themeColor="accent1"/>
        </w:rPr>
        <w:lastRenderedPageBreak/>
        <w:t xml:space="preserve">main criticism of </w:t>
      </w:r>
      <w:r w:rsidR="00151C85">
        <w:rPr>
          <w:rFonts w:ascii="Calibri" w:hAnsi="Calibri" w:cs="Calibri"/>
          <w:color w:val="4472C4" w:themeColor="accent1"/>
        </w:rPr>
        <w:t>toning down our focus on</w:t>
      </w:r>
      <w:r w:rsidR="00301B89">
        <w:rPr>
          <w:rFonts w:ascii="Calibri" w:hAnsi="Calibri" w:cs="Calibri"/>
          <w:color w:val="4472C4" w:themeColor="accent1"/>
        </w:rPr>
        <w:t xml:space="preserve"> fitness</w:t>
      </w:r>
      <w:r w:rsidR="0055541F">
        <w:rPr>
          <w:rFonts w:ascii="Calibri" w:hAnsi="Calibri" w:cs="Calibri"/>
          <w:color w:val="4472C4" w:themeColor="accent1"/>
        </w:rPr>
        <w:t xml:space="preserve"> </w:t>
      </w:r>
      <w:r w:rsidR="00301B89">
        <w:rPr>
          <w:rFonts w:ascii="Calibri" w:hAnsi="Calibri" w:cs="Calibri"/>
          <w:color w:val="4472C4" w:themeColor="accent1"/>
        </w:rPr>
        <w:t xml:space="preserve">and </w:t>
      </w:r>
      <w:r w:rsidR="0055541F">
        <w:rPr>
          <w:rFonts w:ascii="Calibri" w:hAnsi="Calibri" w:cs="Calibri"/>
          <w:color w:val="4472C4" w:themeColor="accent1"/>
        </w:rPr>
        <w:t>rather concentrating</w:t>
      </w:r>
      <w:r w:rsidR="00301B89">
        <w:rPr>
          <w:rFonts w:ascii="Calibri" w:hAnsi="Calibri" w:cs="Calibri"/>
          <w:color w:val="4472C4" w:themeColor="accent1"/>
        </w:rPr>
        <w:t xml:space="preserve"> our results </w:t>
      </w:r>
      <w:r w:rsidR="0055541F">
        <w:rPr>
          <w:rFonts w:ascii="Calibri" w:hAnsi="Calibri" w:cs="Calibri"/>
          <w:color w:val="4472C4" w:themeColor="accent1"/>
        </w:rPr>
        <w:t>with</w:t>
      </w:r>
      <w:r w:rsidR="00301B89">
        <w:rPr>
          <w:rFonts w:ascii="Calibri" w:hAnsi="Calibri" w:cs="Calibri"/>
          <w:color w:val="4472C4" w:themeColor="accent1"/>
        </w:rPr>
        <w:t xml:space="preserve">in the framework of </w:t>
      </w:r>
      <w:r w:rsidR="0055541F">
        <w:rPr>
          <w:rFonts w:ascii="Calibri" w:hAnsi="Calibri" w:cs="Calibri"/>
          <w:color w:val="4472C4" w:themeColor="accent1"/>
        </w:rPr>
        <w:t xml:space="preserve">the </w:t>
      </w:r>
      <w:r w:rsidR="00301B89">
        <w:rPr>
          <w:rFonts w:ascii="Calibri" w:hAnsi="Calibri" w:cs="Calibri"/>
          <w:color w:val="4472C4" w:themeColor="accent1"/>
        </w:rPr>
        <w:t xml:space="preserve">hypothesis (like P/Like G) being tested. </w:t>
      </w:r>
    </w:p>
    <w:p w14:paraId="2F420F49" w14:textId="77777777" w:rsidR="00151C85" w:rsidRDefault="00151C85" w:rsidP="00840260">
      <w:pPr>
        <w:rPr>
          <w:rFonts w:ascii="Calibri" w:hAnsi="Calibri" w:cs="Calibri"/>
          <w:color w:val="4472C4" w:themeColor="accent1"/>
        </w:rPr>
      </w:pPr>
    </w:p>
    <w:p w14:paraId="488E855E" w14:textId="5E94A548" w:rsidR="00CD3E92" w:rsidRPr="001205C1" w:rsidRDefault="00BA5432" w:rsidP="00840260">
      <w:pPr>
        <w:rPr>
          <w:rFonts w:ascii="Calibri" w:hAnsi="Calibri" w:cs="Calibri"/>
          <w:i/>
          <w:iCs/>
          <w:color w:val="4472C4" w:themeColor="accent1"/>
        </w:rPr>
      </w:pPr>
      <w:r>
        <w:rPr>
          <w:rFonts w:ascii="Calibri" w:hAnsi="Calibri" w:cs="Calibri"/>
          <w:color w:val="4472C4" w:themeColor="accent1"/>
        </w:rPr>
        <w:t>While we do measure survival, which was why we discussed fitness</w:t>
      </w:r>
      <w:r w:rsidR="00151C85">
        <w:rPr>
          <w:rFonts w:ascii="Calibri" w:hAnsi="Calibri" w:cs="Calibri"/>
          <w:color w:val="4472C4" w:themeColor="accent1"/>
        </w:rPr>
        <w:t>, we agree that the survival data</w:t>
      </w:r>
      <w:r>
        <w:rPr>
          <w:rFonts w:ascii="Calibri" w:hAnsi="Calibri" w:cs="Calibri"/>
          <w:color w:val="4472C4" w:themeColor="accent1"/>
        </w:rPr>
        <w:t xml:space="preserve"> is based on a short period and small sample sizes.</w:t>
      </w:r>
      <w:r w:rsidR="00151C85">
        <w:rPr>
          <w:rFonts w:ascii="Calibri" w:hAnsi="Calibri" w:cs="Calibri"/>
          <w:color w:val="4472C4" w:themeColor="accent1"/>
        </w:rPr>
        <w:t xml:space="preserve"> </w:t>
      </w:r>
      <w:r>
        <w:rPr>
          <w:rFonts w:ascii="Calibri" w:hAnsi="Calibri" w:cs="Calibri"/>
          <w:color w:val="4472C4" w:themeColor="accent1"/>
        </w:rPr>
        <w:t xml:space="preserve">As such, </w:t>
      </w:r>
      <w:r w:rsidR="00301B89">
        <w:rPr>
          <w:rFonts w:ascii="Calibri" w:hAnsi="Calibri" w:cs="Calibri"/>
          <w:color w:val="4472C4" w:themeColor="accent1"/>
        </w:rPr>
        <w:t>we have reworded</w:t>
      </w:r>
      <w:r w:rsidR="0055541F">
        <w:rPr>
          <w:rFonts w:ascii="Calibri" w:hAnsi="Calibri" w:cs="Calibri"/>
          <w:color w:val="4472C4" w:themeColor="accent1"/>
        </w:rPr>
        <w:t xml:space="preserve"> </w:t>
      </w:r>
      <w:r w:rsidR="00301B89">
        <w:rPr>
          <w:rFonts w:ascii="Calibri" w:hAnsi="Calibri" w:cs="Calibri"/>
          <w:color w:val="4472C4" w:themeColor="accent1"/>
        </w:rPr>
        <w:t xml:space="preserve">our abstract and introduction to </w:t>
      </w:r>
      <w:r>
        <w:rPr>
          <w:rFonts w:ascii="Calibri" w:hAnsi="Calibri" w:cs="Calibri"/>
          <w:color w:val="4472C4" w:themeColor="accent1"/>
        </w:rPr>
        <w:t>remove the focus on fitness</w:t>
      </w:r>
      <w:r w:rsidR="00301B89">
        <w:rPr>
          <w:rFonts w:ascii="Calibri" w:hAnsi="Calibri" w:cs="Calibri"/>
          <w:color w:val="4472C4" w:themeColor="accent1"/>
        </w:rPr>
        <w:t xml:space="preserve">. We have also rewritten </w:t>
      </w:r>
      <w:r>
        <w:rPr>
          <w:rFonts w:ascii="Calibri" w:hAnsi="Calibri" w:cs="Calibri"/>
          <w:color w:val="4472C4" w:themeColor="accent1"/>
        </w:rPr>
        <w:t>a great deal of</w:t>
      </w:r>
      <w:r w:rsidR="00301B89">
        <w:rPr>
          <w:rFonts w:ascii="Calibri" w:hAnsi="Calibri" w:cs="Calibri"/>
          <w:color w:val="4472C4" w:themeColor="accent1"/>
        </w:rPr>
        <w:t xml:space="preserve"> our discussion </w:t>
      </w:r>
      <w:r w:rsidR="00124B7C">
        <w:rPr>
          <w:rFonts w:ascii="Calibri" w:hAnsi="Calibri" w:cs="Calibri"/>
          <w:color w:val="4472C4" w:themeColor="accent1"/>
        </w:rPr>
        <w:t>to reframe</w:t>
      </w:r>
      <w:r w:rsidR="0055541F">
        <w:rPr>
          <w:rFonts w:ascii="Calibri" w:hAnsi="Calibri" w:cs="Calibri"/>
          <w:color w:val="4472C4" w:themeColor="accent1"/>
        </w:rPr>
        <w:t xml:space="preserve"> the previous focus on</w:t>
      </w:r>
      <w:r w:rsidR="00124B7C">
        <w:rPr>
          <w:rFonts w:ascii="Calibri" w:hAnsi="Calibri" w:cs="Calibri"/>
          <w:color w:val="4472C4" w:themeColor="accent1"/>
        </w:rPr>
        <w:t xml:space="preserve"> fitness differences</w:t>
      </w:r>
      <w:r w:rsidR="0055541F">
        <w:rPr>
          <w:rFonts w:ascii="Calibri" w:hAnsi="Calibri" w:cs="Calibri"/>
          <w:color w:val="4472C4" w:themeColor="accent1"/>
        </w:rPr>
        <w:t xml:space="preserve">. We have introduced how </w:t>
      </w:r>
      <w:r w:rsidR="00124B7C">
        <w:rPr>
          <w:rFonts w:ascii="Calibri" w:hAnsi="Calibri" w:cs="Calibri"/>
          <w:color w:val="4472C4" w:themeColor="accent1"/>
        </w:rPr>
        <w:t xml:space="preserve">phenotypic sex differences could be driven by other mechanisms such as </w:t>
      </w:r>
      <w:r>
        <w:rPr>
          <w:rFonts w:ascii="Calibri" w:hAnsi="Calibri" w:cs="Calibri"/>
          <w:color w:val="4472C4" w:themeColor="accent1"/>
        </w:rPr>
        <w:t>genes</w:t>
      </w:r>
      <w:r w:rsidR="00124B7C">
        <w:rPr>
          <w:rFonts w:ascii="Calibri" w:hAnsi="Calibri" w:cs="Calibri"/>
          <w:color w:val="4472C4" w:themeColor="accent1"/>
        </w:rPr>
        <w:t xml:space="preserve"> or hormonal factors</w:t>
      </w:r>
      <w:r w:rsidR="0055541F">
        <w:rPr>
          <w:rFonts w:ascii="Calibri" w:hAnsi="Calibri" w:cs="Calibri"/>
          <w:color w:val="4472C4" w:themeColor="accent1"/>
        </w:rPr>
        <w:t xml:space="preserve"> and highlighted areas </w:t>
      </w:r>
      <w:r>
        <w:rPr>
          <w:rFonts w:ascii="Calibri" w:hAnsi="Calibri" w:cs="Calibri"/>
          <w:color w:val="4472C4" w:themeColor="accent1"/>
        </w:rPr>
        <w:t xml:space="preserve">we still </w:t>
      </w:r>
      <w:r w:rsidR="0055541F">
        <w:rPr>
          <w:rFonts w:ascii="Calibri" w:hAnsi="Calibri" w:cs="Calibri"/>
          <w:color w:val="4472C4" w:themeColor="accent1"/>
        </w:rPr>
        <w:t xml:space="preserve">lack </w:t>
      </w:r>
      <w:r>
        <w:rPr>
          <w:rFonts w:ascii="Calibri" w:hAnsi="Calibri" w:cs="Calibri"/>
          <w:color w:val="4472C4" w:themeColor="accent1"/>
        </w:rPr>
        <w:t xml:space="preserve">an </w:t>
      </w:r>
      <w:r w:rsidR="0055541F">
        <w:rPr>
          <w:rFonts w:ascii="Calibri" w:hAnsi="Calibri" w:cs="Calibri"/>
          <w:color w:val="4472C4" w:themeColor="accent1"/>
        </w:rPr>
        <w:t xml:space="preserve">understanding of how sex differences in life history traits </w:t>
      </w:r>
      <w:r w:rsidR="00482EF5">
        <w:rPr>
          <w:rFonts w:ascii="Calibri" w:hAnsi="Calibri" w:cs="Calibri"/>
          <w:color w:val="4472C4" w:themeColor="accent1"/>
        </w:rPr>
        <w:t>may be</w:t>
      </w:r>
      <w:r w:rsidR="0055541F">
        <w:rPr>
          <w:rFonts w:ascii="Calibri" w:hAnsi="Calibri" w:cs="Calibri"/>
          <w:color w:val="4472C4" w:themeColor="accent1"/>
        </w:rPr>
        <w:t xml:space="preserve"> connected to the frequency of sex-reversal in the wild. </w:t>
      </w:r>
    </w:p>
    <w:p w14:paraId="69A1848D" w14:textId="77777777" w:rsidR="00892FE5" w:rsidRDefault="00892FE5" w:rsidP="008C19F0">
      <w:pPr>
        <w:rPr>
          <w:rFonts w:ascii="Calibri" w:hAnsi="Calibri" w:cs="Calibri"/>
        </w:rPr>
      </w:pPr>
    </w:p>
    <w:p w14:paraId="3D217118" w14:textId="1B7EC6E8" w:rsidR="008C19F0" w:rsidRPr="001205C1" w:rsidRDefault="00840260" w:rsidP="008C19F0">
      <w:pPr>
        <w:rPr>
          <w:rFonts w:ascii="Calibri" w:hAnsi="Calibri" w:cs="Calibri"/>
        </w:rPr>
      </w:pPr>
      <w:r w:rsidRPr="00840260">
        <w:rPr>
          <w:rFonts w:ascii="Calibri" w:hAnsi="Calibri" w:cs="Calibri"/>
        </w:rPr>
        <w:t>2) Can the authors explain why bayesian statistics were implemented? As it seems,</w:t>
      </w:r>
      <w:r>
        <w:rPr>
          <w:rFonts w:ascii="Calibri" w:hAnsi="Calibri" w:cs="Calibri"/>
        </w:rPr>
        <w:t xml:space="preserve"> </w:t>
      </w:r>
      <w:r w:rsidRPr="00840260">
        <w:rPr>
          <w:rFonts w:ascii="Calibri" w:hAnsi="Calibri" w:cs="Calibri"/>
        </w:rPr>
        <w:t>no prior was implemented and the data were collected and in hand (</w:t>
      </w:r>
      <w:proofErr w:type="gramStart"/>
      <w:r w:rsidRPr="00840260">
        <w:rPr>
          <w:rFonts w:ascii="Calibri" w:hAnsi="Calibri" w:cs="Calibri"/>
        </w:rPr>
        <w:t>i.e.</w:t>
      </w:r>
      <w:proofErr w:type="gramEnd"/>
      <w:r w:rsidRPr="00840260">
        <w:rPr>
          <w:rFonts w:ascii="Calibri" w:hAnsi="Calibri" w:cs="Calibri"/>
        </w:rPr>
        <w:t xml:space="preserve"> metabolic</w:t>
      </w:r>
      <w:r>
        <w:rPr>
          <w:rFonts w:ascii="Calibri" w:hAnsi="Calibri" w:cs="Calibri"/>
        </w:rPr>
        <w:t xml:space="preserve">, </w:t>
      </w:r>
      <w:r w:rsidRPr="00840260">
        <w:rPr>
          <w:rFonts w:ascii="Calibri" w:hAnsi="Calibri" w:cs="Calibri"/>
        </w:rPr>
        <w:t>rate, growth, survival), so why is posterior probability required? I agree a mixed</w:t>
      </w:r>
      <w:r>
        <w:rPr>
          <w:rFonts w:ascii="Calibri" w:hAnsi="Calibri" w:cs="Calibri"/>
        </w:rPr>
        <w:t xml:space="preserve"> </w:t>
      </w:r>
      <w:r w:rsidRPr="00840260">
        <w:rPr>
          <w:rFonts w:ascii="Calibri" w:hAnsi="Calibri" w:cs="Calibri"/>
        </w:rPr>
        <w:t>effects model is used correctly.</w:t>
      </w:r>
    </w:p>
    <w:p w14:paraId="13E41B90" w14:textId="77777777" w:rsidR="00E6000B" w:rsidRDefault="00E6000B" w:rsidP="00145707">
      <w:pPr>
        <w:rPr>
          <w:rFonts w:ascii="Calibri" w:hAnsi="Calibri" w:cs="Calibri"/>
          <w:b/>
          <w:bCs/>
          <w:color w:val="4472C4" w:themeColor="accent1"/>
        </w:rPr>
      </w:pPr>
    </w:p>
    <w:p w14:paraId="73D970D8" w14:textId="1CA037BD" w:rsidR="00AD12F1" w:rsidRDefault="000317B3" w:rsidP="0014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E6000B">
        <w:rPr>
          <w:rFonts w:ascii="Calibri" w:hAnsi="Calibri" w:cs="Calibri"/>
          <w:color w:val="4472C4" w:themeColor="accent1"/>
        </w:rPr>
        <w:t xml:space="preserve">We preferred Bayesian modelling approaches because of their flexibility with respect to </w:t>
      </w:r>
      <w:r w:rsidR="00AD12F1">
        <w:rPr>
          <w:rFonts w:ascii="Calibri" w:hAnsi="Calibri" w:cs="Calibri"/>
          <w:color w:val="4472C4" w:themeColor="accent1"/>
        </w:rPr>
        <w:t xml:space="preserve">parameter estimation. It is also easier to interpret parameters (or derivations of parameters – e.g., marginalised means) probabilistically because such approaches compute posterior probabilities for each parameter in the model and the posterior distribution is easily manipulated. However, our models could be run within a frequentist framework without issues, and our results remain the same. </w:t>
      </w:r>
      <w:r w:rsidR="00B31562">
        <w:rPr>
          <w:rFonts w:ascii="Calibri" w:hAnsi="Calibri" w:cs="Calibri"/>
          <w:color w:val="4472C4" w:themeColor="accent1"/>
        </w:rPr>
        <w:t>We have justified this better in section 2.5 as follows:</w:t>
      </w:r>
    </w:p>
    <w:p w14:paraId="6C16DBD1" w14:textId="77777777" w:rsidR="00B31562" w:rsidRDefault="00B31562" w:rsidP="00145707">
      <w:pPr>
        <w:rPr>
          <w:rFonts w:ascii="Calibri" w:hAnsi="Calibri" w:cs="Calibri"/>
          <w:color w:val="4472C4" w:themeColor="accent1"/>
        </w:rPr>
      </w:pPr>
    </w:p>
    <w:p w14:paraId="30070B9A" w14:textId="2A5B165F" w:rsidR="00B31562" w:rsidRDefault="00B31562" w:rsidP="00145707">
      <w:pPr>
        <w:rPr>
          <w:rFonts w:ascii="Calibri" w:hAnsi="Calibri" w:cs="Calibri"/>
          <w:color w:val="4472C4" w:themeColor="accent1"/>
        </w:rPr>
      </w:pPr>
      <w:r>
        <w:rPr>
          <w:rFonts w:ascii="Calibri" w:hAnsi="Calibri" w:cs="Calibri"/>
          <w:color w:val="4472C4" w:themeColor="accent1"/>
        </w:rPr>
        <w:t>“</w:t>
      </w:r>
      <w:r w:rsidRPr="00EE68BE">
        <w:rPr>
          <w:rFonts w:ascii="Calibri" w:hAnsi="Calibri" w:cs="Calibri"/>
          <w:i/>
          <w:iCs/>
          <w:color w:val="4472C4" w:themeColor="accent1"/>
        </w:rPr>
        <w:t>We used Bayesian modelling approaches because of their flexibility with respect to parameter estimation. It is also easier to interpret and manipulate posterior probabilities for each parameter in the model</w:t>
      </w:r>
      <w:r>
        <w:rPr>
          <w:rFonts w:ascii="Calibri" w:hAnsi="Calibri" w:cs="Calibri"/>
          <w:color w:val="4472C4" w:themeColor="accent1"/>
        </w:rPr>
        <w:t>.”</w:t>
      </w:r>
    </w:p>
    <w:p w14:paraId="376DBE00" w14:textId="77777777" w:rsidR="00AD12F1" w:rsidRDefault="00AD12F1" w:rsidP="00145707">
      <w:pPr>
        <w:rPr>
          <w:rFonts w:ascii="Calibri" w:hAnsi="Calibri" w:cs="Calibri"/>
          <w:color w:val="4472C4" w:themeColor="accent1"/>
        </w:rPr>
      </w:pPr>
    </w:p>
    <w:p w14:paraId="1434B511" w14:textId="792FC9CD" w:rsidR="00AD12F1" w:rsidRDefault="00E17F0C" w:rsidP="00145707">
      <w:pPr>
        <w:rPr>
          <w:rFonts w:ascii="Calibri" w:hAnsi="Calibri" w:cs="Calibri"/>
          <w:color w:val="4472C4" w:themeColor="accent1"/>
        </w:rPr>
      </w:pPr>
      <w:r>
        <w:rPr>
          <w:rFonts w:ascii="Calibri" w:hAnsi="Calibri" w:cs="Calibri"/>
          <w:color w:val="4472C4" w:themeColor="accent1"/>
        </w:rPr>
        <w:t>Contrary to what Reviewer 1 says, w</w:t>
      </w:r>
      <w:r w:rsidR="00AD12F1">
        <w:rPr>
          <w:rFonts w:ascii="Calibri" w:hAnsi="Calibri" w:cs="Calibri"/>
          <w:color w:val="4472C4" w:themeColor="accent1"/>
        </w:rPr>
        <w:t xml:space="preserve">e did in fact use priors on all our parameters as this is required, but we agree we should have been clearer </w:t>
      </w:r>
      <w:r>
        <w:rPr>
          <w:rFonts w:ascii="Calibri" w:hAnsi="Calibri" w:cs="Calibri"/>
          <w:color w:val="4472C4" w:themeColor="accent1"/>
        </w:rPr>
        <w:t>that these were default priors</w:t>
      </w:r>
      <w:r w:rsidR="00812A9C">
        <w:rPr>
          <w:rFonts w:ascii="Calibri" w:hAnsi="Calibri" w:cs="Calibri"/>
          <w:color w:val="4472C4" w:themeColor="accent1"/>
        </w:rPr>
        <w:t xml:space="preserve">. We also should have </w:t>
      </w:r>
      <w:r>
        <w:rPr>
          <w:rFonts w:ascii="Calibri" w:hAnsi="Calibri" w:cs="Calibri"/>
          <w:color w:val="4472C4" w:themeColor="accent1"/>
        </w:rPr>
        <w:t xml:space="preserve">provided details </w:t>
      </w:r>
      <w:r w:rsidR="00AD12F1">
        <w:rPr>
          <w:rFonts w:ascii="Calibri" w:hAnsi="Calibri" w:cs="Calibri"/>
          <w:color w:val="4472C4" w:themeColor="accent1"/>
        </w:rPr>
        <w:t xml:space="preserve">on what </w:t>
      </w:r>
      <w:r w:rsidR="00812A9C">
        <w:rPr>
          <w:rFonts w:ascii="Calibri" w:hAnsi="Calibri" w:cs="Calibri"/>
          <w:color w:val="4472C4" w:themeColor="accent1"/>
        </w:rPr>
        <w:t xml:space="preserve">exactly </w:t>
      </w:r>
      <w:r w:rsidR="00AD12F1">
        <w:rPr>
          <w:rFonts w:ascii="Calibri" w:hAnsi="Calibri" w:cs="Calibri"/>
          <w:color w:val="4472C4" w:themeColor="accent1"/>
        </w:rPr>
        <w:t>these were. We have now added this information to the supplemental material as below:</w:t>
      </w:r>
    </w:p>
    <w:p w14:paraId="4A4BA177" w14:textId="77777777" w:rsidR="00AD12F1" w:rsidRDefault="00AD12F1" w:rsidP="00145707">
      <w:pPr>
        <w:rPr>
          <w:rFonts w:ascii="Calibri" w:hAnsi="Calibri" w:cs="Calibri"/>
          <w:color w:val="4472C4" w:themeColor="accent1"/>
        </w:rPr>
      </w:pPr>
    </w:p>
    <w:p w14:paraId="7D15DCDF" w14:textId="77777777" w:rsidR="00AD12F1" w:rsidRPr="00124B7C" w:rsidRDefault="00AD12F1" w:rsidP="00AD12F1">
      <w:pPr>
        <w:rPr>
          <w:rFonts w:ascii="Calibri" w:hAnsi="Calibri" w:cs="Calibri"/>
          <w:i/>
          <w:iCs/>
          <w:color w:val="4472C4" w:themeColor="accent1"/>
        </w:rPr>
      </w:pPr>
      <w:r>
        <w:rPr>
          <w:rFonts w:ascii="Calibri" w:hAnsi="Calibri" w:cs="Calibri"/>
          <w:i/>
          <w:iCs/>
          <w:color w:val="4472C4" w:themeColor="accent1"/>
        </w:rPr>
        <w:t>“</w:t>
      </w:r>
      <w:r w:rsidRPr="00124B7C">
        <w:rPr>
          <w:rFonts w:ascii="Calibri" w:hAnsi="Calibri" w:cs="Calibri"/>
          <w:i/>
          <w:iCs/>
          <w:color w:val="4472C4" w:themeColor="accent1"/>
        </w:rPr>
        <w:t>Default priors for all Bayesian models were used. For all population-level (</w:t>
      </w:r>
      <w:proofErr w:type="gramStart"/>
      <w:r w:rsidRPr="00124B7C">
        <w:rPr>
          <w:rFonts w:ascii="Calibri" w:hAnsi="Calibri" w:cs="Calibri"/>
          <w:i/>
          <w:iCs/>
          <w:color w:val="4472C4" w:themeColor="accent1"/>
        </w:rPr>
        <w:t>i.e.</w:t>
      </w:r>
      <w:proofErr w:type="gramEnd"/>
      <w:r w:rsidRPr="00124B7C">
        <w:rPr>
          <w:rFonts w:ascii="Calibri" w:hAnsi="Calibri" w:cs="Calibri"/>
          <w:i/>
          <w:iCs/>
          <w:color w:val="4472C4" w:themeColor="accent1"/>
        </w:rPr>
        <w:t xml:space="preserve"> Fixed effects), the default prior for the intercept is a normal distribution with a mean 0 and standard deviation 10. The default prior for the shape parameter of the intercept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 xml:space="preserve">-t distribution with mean 0, scale 2.5, and 3 degrees of freedom. The default prior for residuals (sigma) was a </w:t>
      </w:r>
      <w:proofErr w:type="gramStart"/>
      <w:r w:rsidRPr="00124B7C">
        <w:rPr>
          <w:rFonts w:ascii="Calibri" w:hAnsi="Calibri" w:cs="Calibri"/>
          <w:i/>
          <w:iCs/>
          <w:color w:val="4472C4" w:themeColor="accent1"/>
        </w:rPr>
        <w:t>Student</w:t>
      </w:r>
      <w:proofErr w:type="gramEnd"/>
      <w:r w:rsidRPr="00124B7C">
        <w:rPr>
          <w:rFonts w:ascii="Calibri" w:hAnsi="Calibri" w:cs="Calibri"/>
          <w:i/>
          <w:iCs/>
          <w:color w:val="4472C4" w:themeColor="accent1"/>
        </w:rPr>
        <w:t>-t distribution with mean 0, scale 2.5, and 3 degrees of freedom. The Cholesky factor was used as the default prior for correlations between random effects.</w:t>
      </w:r>
      <w:r>
        <w:rPr>
          <w:rFonts w:ascii="Calibri" w:hAnsi="Calibri" w:cs="Calibri"/>
          <w:i/>
          <w:iCs/>
          <w:color w:val="4472C4" w:themeColor="accent1"/>
        </w:rPr>
        <w:t>”</w:t>
      </w:r>
    </w:p>
    <w:p w14:paraId="4DAF9D3C" w14:textId="77777777" w:rsidR="00AD12F1" w:rsidRDefault="00AD12F1" w:rsidP="00145707">
      <w:pPr>
        <w:rPr>
          <w:rFonts w:ascii="Calibri" w:hAnsi="Calibri" w:cs="Calibri"/>
          <w:color w:val="4472C4" w:themeColor="accent1"/>
        </w:rPr>
      </w:pPr>
    </w:p>
    <w:p w14:paraId="60790BE5" w14:textId="52AC28DF" w:rsidR="007534F6" w:rsidRDefault="00AD12F1" w:rsidP="00AD12F1">
      <w:pPr>
        <w:rPr>
          <w:rFonts w:ascii="Calibri" w:hAnsi="Calibri" w:cs="Calibri"/>
          <w:color w:val="4472C4" w:themeColor="accent1"/>
        </w:rPr>
      </w:pPr>
      <w:r>
        <w:rPr>
          <w:rFonts w:ascii="Calibri" w:hAnsi="Calibri" w:cs="Calibri"/>
          <w:color w:val="4472C4" w:themeColor="accent1"/>
        </w:rPr>
        <w:t xml:space="preserve">We have also made it more clear in the methods section that default priors were used for all </w:t>
      </w:r>
      <w:r w:rsidRPr="009966C2">
        <w:rPr>
          <w:rFonts w:ascii="Calibri" w:hAnsi="Calibri" w:cs="Calibri"/>
          <w:color w:val="4472C4" w:themeColor="accent1"/>
        </w:rPr>
        <w:t xml:space="preserve">Bayesian </w:t>
      </w:r>
      <w:r>
        <w:rPr>
          <w:rFonts w:ascii="Calibri" w:hAnsi="Calibri" w:cs="Calibri"/>
          <w:color w:val="4472C4" w:themeColor="accent1"/>
        </w:rPr>
        <w:t xml:space="preserve">models. Specifically, we have provided a citation of the prior default settings for brms models and added a note to check the supplementary material for details. </w:t>
      </w:r>
    </w:p>
    <w:p w14:paraId="1BEDB81C" w14:textId="77777777" w:rsidR="007534F6" w:rsidRDefault="007534F6" w:rsidP="00AD12F1">
      <w:pPr>
        <w:rPr>
          <w:rFonts w:ascii="Calibri" w:hAnsi="Calibri" w:cs="Calibri"/>
          <w:color w:val="4472C4" w:themeColor="accent1"/>
        </w:rPr>
      </w:pPr>
    </w:p>
    <w:p w14:paraId="1B7D0F24" w14:textId="4FEB9631" w:rsidR="00AD12F1" w:rsidRDefault="007534F6" w:rsidP="00AD12F1">
      <w:pPr>
        <w:rPr>
          <w:rFonts w:ascii="Calibri" w:hAnsi="Calibri" w:cs="Calibri"/>
          <w:color w:val="4472C4" w:themeColor="accent1"/>
        </w:rPr>
      </w:pPr>
      <w:r w:rsidRPr="007534F6">
        <w:rPr>
          <w:rFonts w:ascii="Calibri" w:hAnsi="Calibri" w:cs="Calibri"/>
          <w:i/>
          <w:iCs/>
          <w:color w:val="4472C4" w:themeColor="accent1"/>
        </w:rPr>
        <w:t>“</w:t>
      </w:r>
      <w:r w:rsidRPr="00EE68BE">
        <w:rPr>
          <w:rFonts w:ascii="Calibri" w:hAnsi="Calibri" w:cs="Calibri"/>
          <w:i/>
          <w:iCs/>
          <w:color w:val="4472C4" w:themeColor="accent1"/>
        </w:rPr>
        <w:t xml:space="preserve">Default priors </w:t>
      </w:r>
      <w:r w:rsidRPr="007534F6">
        <w:rPr>
          <w:rFonts w:ascii="Calibri" w:hAnsi="Calibri" w:cs="Calibri"/>
          <w:i/>
          <w:iCs/>
          <w:color w:val="4472C4" w:themeColor="accent1"/>
        </w:rPr>
        <w:t xml:space="preserve">(See Supplementary Material for Details) </w:t>
      </w:r>
      <w:r w:rsidRPr="00EE68BE">
        <w:rPr>
          <w:rFonts w:ascii="Calibri" w:hAnsi="Calibri" w:cs="Calibri"/>
          <w:i/>
          <w:iCs/>
          <w:color w:val="4472C4" w:themeColor="accent1"/>
        </w:rPr>
        <w:t xml:space="preserve">were used and 4 MCMC chains of 5000 were run with a burn in of 1000 and a thinning interval of 5 for the “brms” </w:t>
      </w:r>
      <w:proofErr w:type="gramStart"/>
      <w:r w:rsidRPr="00EE68BE">
        <w:rPr>
          <w:rFonts w:ascii="Calibri" w:hAnsi="Calibri" w:cs="Calibri"/>
          <w:i/>
          <w:iCs/>
          <w:color w:val="4472C4" w:themeColor="accent1"/>
        </w:rPr>
        <w:t>models</w:t>
      </w:r>
      <w:r w:rsidRPr="007534F6">
        <w:rPr>
          <w:rFonts w:ascii="Calibri" w:hAnsi="Calibri" w:cs="Calibri"/>
          <w:color w:val="4472C4" w:themeColor="accent1"/>
        </w:rPr>
        <w:t>”</w:t>
      </w:r>
      <w:proofErr w:type="gramEnd"/>
    </w:p>
    <w:p w14:paraId="192BC0A6" w14:textId="05737C10" w:rsidR="008D6A68" w:rsidRDefault="00AD12F1" w:rsidP="00145707">
      <w:pPr>
        <w:rPr>
          <w:rFonts w:ascii="Calibri" w:hAnsi="Calibri" w:cs="Calibri"/>
          <w:color w:val="4472C4" w:themeColor="accent1"/>
        </w:rPr>
      </w:pPr>
      <w:r>
        <w:rPr>
          <w:rFonts w:ascii="Calibri" w:hAnsi="Calibri" w:cs="Calibri"/>
          <w:color w:val="4472C4" w:themeColor="accent1"/>
        </w:rPr>
        <w:lastRenderedPageBreak/>
        <w:t>It is noteworthy that Bayesian</w:t>
      </w:r>
      <w:r w:rsidR="00145707" w:rsidRPr="00145707">
        <w:rPr>
          <w:rFonts w:ascii="Calibri" w:hAnsi="Calibri" w:cs="Calibri"/>
          <w:color w:val="4472C4" w:themeColor="accent1"/>
        </w:rPr>
        <w:t xml:space="preserve"> approach</w:t>
      </w:r>
      <w:r>
        <w:rPr>
          <w:rFonts w:ascii="Calibri" w:hAnsi="Calibri" w:cs="Calibri"/>
          <w:color w:val="4472C4" w:themeColor="accent1"/>
        </w:rPr>
        <w:t>es tend to provide</w:t>
      </w:r>
      <w:r w:rsidR="00145707" w:rsidRPr="00145707">
        <w:rPr>
          <w:rFonts w:ascii="Calibri" w:hAnsi="Calibri" w:cs="Calibri"/>
          <w:color w:val="4472C4" w:themeColor="accent1"/>
        </w:rPr>
        <w:t xml:space="preserve"> conservative </w:t>
      </w:r>
      <w:r>
        <w:rPr>
          <w:rFonts w:ascii="Calibri" w:hAnsi="Calibri" w:cs="Calibri"/>
          <w:color w:val="4472C4" w:themeColor="accent1"/>
        </w:rPr>
        <w:t>approximations of parameters (i.e., greater uncertainty)</w:t>
      </w:r>
      <w:r w:rsidR="00145707" w:rsidRPr="00145707">
        <w:rPr>
          <w:rFonts w:ascii="Calibri" w:hAnsi="Calibri" w:cs="Calibri"/>
          <w:color w:val="4472C4" w:themeColor="accent1"/>
        </w:rPr>
        <w:t xml:space="preserve"> </w:t>
      </w:r>
      <w:r>
        <w:rPr>
          <w:rFonts w:ascii="Calibri" w:hAnsi="Calibri" w:cs="Calibri"/>
          <w:color w:val="4472C4" w:themeColor="accent1"/>
        </w:rPr>
        <w:t xml:space="preserve">compared </w:t>
      </w:r>
      <w:r w:rsidR="00145707" w:rsidRPr="00145707">
        <w:rPr>
          <w:rFonts w:ascii="Calibri" w:hAnsi="Calibri" w:cs="Calibri"/>
          <w:color w:val="4472C4" w:themeColor="accent1"/>
        </w:rPr>
        <w:t>to a frequentist approach</w:t>
      </w:r>
      <w:r>
        <w:rPr>
          <w:rFonts w:ascii="Calibri" w:hAnsi="Calibri" w:cs="Calibri"/>
          <w:color w:val="4472C4" w:themeColor="accent1"/>
        </w:rPr>
        <w:t>es when one has small sample sizes</w:t>
      </w:r>
      <w:r w:rsidR="00BB439D">
        <w:rPr>
          <w:rFonts w:ascii="Calibri" w:hAnsi="Calibri" w:cs="Calibri"/>
          <w:color w:val="4472C4" w:themeColor="accent1"/>
        </w:rPr>
        <w:t xml:space="preserve"> (see Dennis 1996; Dennis 2004; Ellison 2004 </w:t>
      </w:r>
      <w:r w:rsidR="00482EF5">
        <w:rPr>
          <w:rFonts w:ascii="Calibri" w:hAnsi="Calibri" w:cs="Calibri"/>
          <w:color w:val="4472C4" w:themeColor="accent1"/>
        </w:rPr>
        <w:t>–</w:t>
      </w:r>
      <w:r w:rsidR="00BB439D">
        <w:rPr>
          <w:rFonts w:ascii="Calibri" w:hAnsi="Calibri" w:cs="Calibri"/>
          <w:color w:val="4472C4" w:themeColor="accent1"/>
        </w:rPr>
        <w:t xml:space="preserve"> </w:t>
      </w:r>
      <w:r w:rsidR="00482EF5">
        <w:rPr>
          <w:rFonts w:ascii="Calibri" w:hAnsi="Calibri" w:cs="Calibri"/>
          <w:color w:val="4472C4" w:themeColor="accent1"/>
        </w:rPr>
        <w:t xml:space="preserve">for </w:t>
      </w:r>
      <w:r w:rsidR="00BB439D">
        <w:rPr>
          <w:rFonts w:ascii="Calibri" w:hAnsi="Calibri" w:cs="Calibri"/>
          <w:color w:val="4472C4" w:themeColor="accent1"/>
        </w:rPr>
        <w:t xml:space="preserve">good overviews </w:t>
      </w:r>
      <w:r w:rsidR="00482EF5">
        <w:rPr>
          <w:rFonts w:ascii="Calibri" w:hAnsi="Calibri" w:cs="Calibri"/>
          <w:color w:val="4472C4" w:themeColor="accent1"/>
        </w:rPr>
        <w:t>of</w:t>
      </w:r>
      <w:r w:rsidR="00BB439D">
        <w:rPr>
          <w:rFonts w:ascii="Calibri" w:hAnsi="Calibri" w:cs="Calibri"/>
          <w:color w:val="4472C4" w:themeColor="accent1"/>
        </w:rPr>
        <w:t xml:space="preserve"> the arguments of Bayesian and frequentist inference)</w:t>
      </w:r>
      <w:r w:rsidR="00145707" w:rsidRPr="00145707">
        <w:rPr>
          <w:rFonts w:ascii="Calibri" w:hAnsi="Calibri" w:cs="Calibri"/>
          <w:color w:val="4472C4" w:themeColor="accent1"/>
        </w:rPr>
        <w:t>.</w:t>
      </w:r>
      <w:r w:rsidR="007534F6">
        <w:rPr>
          <w:rFonts w:ascii="Calibri" w:hAnsi="Calibri" w:cs="Calibri"/>
          <w:color w:val="4472C4" w:themeColor="accent1"/>
        </w:rPr>
        <w:t>”</w:t>
      </w:r>
      <w:r w:rsidR="00145707" w:rsidRPr="00145707">
        <w:rPr>
          <w:rFonts w:ascii="Calibri" w:hAnsi="Calibri" w:cs="Calibri"/>
          <w:color w:val="4472C4" w:themeColor="accent1"/>
        </w:rPr>
        <w:t xml:space="preserve"> </w:t>
      </w:r>
    </w:p>
    <w:p w14:paraId="7E639EFF" w14:textId="77777777" w:rsidR="00D86ACC" w:rsidRPr="001205C1" w:rsidRDefault="00D86ACC" w:rsidP="008C19F0">
      <w:pPr>
        <w:pBdr>
          <w:bottom w:val="single" w:sz="12" w:space="1" w:color="auto"/>
        </w:pBdr>
        <w:rPr>
          <w:rFonts w:ascii="Calibri" w:hAnsi="Calibri" w:cs="Calibri"/>
          <w:b/>
          <w:bCs/>
        </w:rPr>
      </w:pPr>
    </w:p>
    <w:p w14:paraId="6223535B" w14:textId="3ECC5156" w:rsidR="008C19F0" w:rsidRPr="00C057ED" w:rsidRDefault="008C19F0" w:rsidP="008C19F0">
      <w:pPr>
        <w:rPr>
          <w:rFonts w:ascii="Calibri" w:hAnsi="Calibri" w:cs="Calibri"/>
          <w:b/>
          <w:bCs/>
        </w:rPr>
      </w:pPr>
      <w:r w:rsidRPr="001205C1">
        <w:rPr>
          <w:rFonts w:ascii="Calibri" w:hAnsi="Calibri" w:cs="Calibri"/>
          <w:b/>
          <w:bCs/>
        </w:rPr>
        <w:t>Referee: 2</w:t>
      </w:r>
    </w:p>
    <w:p w14:paraId="0041AD45" w14:textId="77777777" w:rsidR="008C19F0" w:rsidRPr="001205C1" w:rsidRDefault="008C19F0" w:rsidP="008C19F0">
      <w:pPr>
        <w:rPr>
          <w:rFonts w:ascii="Calibri" w:hAnsi="Calibri" w:cs="Calibri"/>
        </w:rPr>
      </w:pPr>
      <w:r w:rsidRPr="001205C1">
        <w:rPr>
          <w:rFonts w:ascii="Calibri" w:hAnsi="Calibri" w:cs="Calibri"/>
        </w:rPr>
        <w:t>Comments to the Author(s)</w:t>
      </w:r>
    </w:p>
    <w:p w14:paraId="0C91CEFD" w14:textId="77777777" w:rsidR="00840260" w:rsidRDefault="00840260" w:rsidP="00840260">
      <w:pPr>
        <w:rPr>
          <w:rFonts w:ascii="Calibri" w:hAnsi="Calibri" w:cs="Calibri"/>
        </w:rPr>
      </w:pPr>
      <w:r w:rsidRPr="00840260">
        <w:rPr>
          <w:rFonts w:ascii="Calibri" w:hAnsi="Calibri" w:cs="Calibri"/>
        </w:rPr>
        <w:t>This manuscript seeks to determine whether there exists physiological variation</w:t>
      </w:r>
      <w:r>
        <w:rPr>
          <w:rFonts w:ascii="Calibri" w:hAnsi="Calibri" w:cs="Calibri"/>
        </w:rPr>
        <w:t xml:space="preserve"> </w:t>
      </w:r>
      <w:r w:rsidRPr="00840260">
        <w:rPr>
          <w:rFonts w:ascii="Calibri" w:hAnsi="Calibri" w:cs="Calibri"/>
        </w:rPr>
        <w:t>between matched and mismatched genetic and phenotypic sexes in two species of</w:t>
      </w:r>
      <w:r>
        <w:rPr>
          <w:rFonts w:ascii="Calibri" w:hAnsi="Calibri" w:cs="Calibri"/>
        </w:rPr>
        <w:t xml:space="preserve"> </w:t>
      </w:r>
      <w:r w:rsidRPr="00840260">
        <w:rPr>
          <w:rFonts w:ascii="Calibri" w:hAnsi="Calibri" w:cs="Calibri"/>
        </w:rPr>
        <w:t>lizards exhibiting temperature dependent sex reversal. The authors obtained</w:t>
      </w:r>
      <w:r>
        <w:rPr>
          <w:rFonts w:ascii="Calibri" w:hAnsi="Calibri" w:cs="Calibri"/>
        </w:rPr>
        <w:t xml:space="preserve"> </w:t>
      </w:r>
      <w:r w:rsidRPr="00840260">
        <w:rPr>
          <w:rFonts w:ascii="Calibri" w:hAnsi="Calibri" w:cs="Calibri"/>
        </w:rPr>
        <w:t>hatchlings for two species, maintained them in the laboratory and measured</w:t>
      </w:r>
      <w:r>
        <w:rPr>
          <w:rFonts w:ascii="Calibri" w:hAnsi="Calibri" w:cs="Calibri"/>
        </w:rPr>
        <w:t xml:space="preserve"> </w:t>
      </w:r>
      <w:r w:rsidRPr="00840260">
        <w:rPr>
          <w:rFonts w:ascii="Calibri" w:hAnsi="Calibri" w:cs="Calibri"/>
        </w:rPr>
        <w:t>metabolic rate (SMR), growth rate, and in-lab survival over several weeks.</w:t>
      </w:r>
    </w:p>
    <w:p w14:paraId="07F56D83" w14:textId="77777777" w:rsidR="00840260" w:rsidRDefault="00840260" w:rsidP="00840260">
      <w:pPr>
        <w:rPr>
          <w:rFonts w:ascii="Calibri" w:hAnsi="Calibri" w:cs="Calibri"/>
        </w:rPr>
      </w:pPr>
    </w:p>
    <w:p w14:paraId="5765F09F" w14:textId="77777777" w:rsidR="00840260" w:rsidRDefault="00840260" w:rsidP="00840260">
      <w:pPr>
        <w:rPr>
          <w:rFonts w:ascii="Calibri" w:hAnsi="Calibri" w:cs="Calibri"/>
        </w:rPr>
      </w:pPr>
      <w:proofErr w:type="gramStart"/>
      <w:r w:rsidRPr="00840260">
        <w:rPr>
          <w:rFonts w:ascii="Calibri" w:hAnsi="Calibri" w:cs="Calibri"/>
        </w:rPr>
        <w:t>Overall</w:t>
      </w:r>
      <w:proofErr w:type="gramEnd"/>
      <w:r w:rsidRPr="00840260">
        <w:rPr>
          <w:rFonts w:ascii="Calibri" w:hAnsi="Calibri" w:cs="Calibri"/>
        </w:rPr>
        <w:t xml:space="preserve"> the main findings were that the body mass scaling of MR differed in sex</w:t>
      </w:r>
      <w:r>
        <w:rPr>
          <w:rFonts w:ascii="Calibri" w:hAnsi="Calibri" w:cs="Calibri"/>
        </w:rPr>
        <w:t xml:space="preserve"> </w:t>
      </w:r>
      <w:r w:rsidRPr="00840260">
        <w:rPr>
          <w:rFonts w:ascii="Calibri" w:hAnsi="Calibri" w:cs="Calibri"/>
        </w:rPr>
        <w:t>reversed individuals relative to the matched phenotypic sex, but that the patterns</w:t>
      </w:r>
      <w:r>
        <w:rPr>
          <w:rFonts w:ascii="Calibri" w:hAnsi="Calibri" w:cs="Calibri"/>
        </w:rPr>
        <w:t xml:space="preserve"> </w:t>
      </w:r>
      <w:r w:rsidRPr="00840260">
        <w:rPr>
          <w:rFonts w:ascii="Calibri" w:hAnsi="Calibri" w:cs="Calibri"/>
        </w:rPr>
        <w:t>differed between the two species. Growth and survival did not differ among groups.</w:t>
      </w:r>
      <w:r>
        <w:rPr>
          <w:rFonts w:ascii="Calibri" w:hAnsi="Calibri" w:cs="Calibri"/>
        </w:rPr>
        <w:t xml:space="preserve"> </w:t>
      </w:r>
    </w:p>
    <w:p w14:paraId="59B1B660" w14:textId="77777777" w:rsidR="00840260" w:rsidRDefault="00840260" w:rsidP="00840260">
      <w:pPr>
        <w:rPr>
          <w:rFonts w:ascii="Calibri" w:hAnsi="Calibri" w:cs="Calibri"/>
        </w:rPr>
      </w:pPr>
    </w:p>
    <w:p w14:paraId="1A5656D4" w14:textId="79455CF6" w:rsidR="008C19F0" w:rsidRPr="001205C1" w:rsidRDefault="00840260" w:rsidP="008C19F0">
      <w:pPr>
        <w:rPr>
          <w:rFonts w:ascii="Calibri" w:hAnsi="Calibri" w:cs="Calibri"/>
        </w:rPr>
      </w:pPr>
      <w:r w:rsidRPr="00840260">
        <w:rPr>
          <w:rFonts w:ascii="Calibri" w:hAnsi="Calibri" w:cs="Calibri"/>
        </w:rPr>
        <w:t>This was an interesting study and the topic of sex reversal in response to</w:t>
      </w:r>
      <w:r>
        <w:rPr>
          <w:rFonts w:ascii="Calibri" w:hAnsi="Calibri" w:cs="Calibri"/>
        </w:rPr>
        <w:t xml:space="preserve"> </w:t>
      </w:r>
      <w:r w:rsidRPr="00840260">
        <w:rPr>
          <w:rFonts w:ascii="Calibri" w:hAnsi="Calibri" w:cs="Calibri"/>
        </w:rPr>
        <w:t>environmental cues is fascinating. My over-arching criticism/concern with this</w:t>
      </w:r>
      <w:r>
        <w:rPr>
          <w:rFonts w:ascii="Calibri" w:hAnsi="Calibri" w:cs="Calibri"/>
        </w:rPr>
        <w:t xml:space="preserve"> </w:t>
      </w:r>
      <w:r w:rsidRPr="00840260">
        <w:rPr>
          <w:rFonts w:ascii="Calibri" w:hAnsi="Calibri" w:cs="Calibri"/>
        </w:rPr>
        <w:t>paper is the over emphasis on the fitness relevance of SMR. Energy turnover and</w:t>
      </w:r>
      <w:r>
        <w:rPr>
          <w:rFonts w:ascii="Calibri" w:hAnsi="Calibri" w:cs="Calibri"/>
        </w:rPr>
        <w:t xml:space="preserve"> </w:t>
      </w:r>
      <w:r w:rsidRPr="00840260">
        <w:rPr>
          <w:rFonts w:ascii="Calibri" w:hAnsi="Calibri" w:cs="Calibri"/>
        </w:rPr>
        <w:t>allocation is very likely of immense importance and has fitness consequences, but</w:t>
      </w:r>
      <w:r>
        <w:rPr>
          <w:rFonts w:ascii="Calibri" w:hAnsi="Calibri" w:cs="Calibri"/>
        </w:rPr>
        <w:t xml:space="preserve"> </w:t>
      </w:r>
      <w:r w:rsidRPr="00840260">
        <w:rPr>
          <w:rFonts w:ascii="Calibri" w:hAnsi="Calibri" w:cs="Calibri"/>
        </w:rPr>
        <w:t>this does not necessarily mean that, on an individual level, variation in SMR has</w:t>
      </w:r>
      <w:r>
        <w:rPr>
          <w:rFonts w:ascii="Calibri" w:hAnsi="Calibri" w:cs="Calibri"/>
        </w:rPr>
        <w:t xml:space="preserve"> </w:t>
      </w:r>
      <w:r w:rsidRPr="00840260">
        <w:rPr>
          <w:rFonts w:ascii="Calibri" w:hAnsi="Calibri" w:cs="Calibri"/>
        </w:rPr>
        <w:t>any correlation with fitness. SMR is but one piece of the energetic pie (but</w:t>
      </w:r>
      <w:r>
        <w:rPr>
          <w:rFonts w:ascii="Calibri" w:hAnsi="Calibri" w:cs="Calibri"/>
        </w:rPr>
        <w:t xml:space="preserve"> </w:t>
      </w:r>
      <w:r w:rsidRPr="00840260">
        <w:rPr>
          <w:rFonts w:ascii="Calibri" w:hAnsi="Calibri" w:cs="Calibri"/>
        </w:rPr>
        <w:t xml:space="preserve">admittedly an important one). </w:t>
      </w:r>
      <w:proofErr w:type="gramStart"/>
      <w:r w:rsidRPr="00840260">
        <w:rPr>
          <w:rFonts w:ascii="Calibri" w:hAnsi="Calibri" w:cs="Calibri"/>
        </w:rPr>
        <w:t>But,</w:t>
      </w:r>
      <w:proofErr w:type="gramEnd"/>
      <w:r w:rsidRPr="00840260">
        <w:rPr>
          <w:rFonts w:ascii="Calibri" w:hAnsi="Calibri" w:cs="Calibri"/>
        </w:rPr>
        <w:t xml:space="preserve"> the relatively few studies that have sought to</w:t>
      </w:r>
      <w:r>
        <w:rPr>
          <w:rFonts w:ascii="Calibri" w:hAnsi="Calibri" w:cs="Calibri"/>
        </w:rPr>
        <w:t xml:space="preserve"> </w:t>
      </w:r>
      <w:r w:rsidRPr="00840260">
        <w:rPr>
          <w:rFonts w:ascii="Calibri" w:hAnsi="Calibri" w:cs="Calibri"/>
        </w:rPr>
        <w:t>identify a clear link at the population level between SMR and fitness have not</w:t>
      </w:r>
      <w:r>
        <w:rPr>
          <w:rFonts w:ascii="Calibri" w:hAnsi="Calibri" w:cs="Calibri"/>
        </w:rPr>
        <w:t xml:space="preserve"> </w:t>
      </w:r>
      <w:r w:rsidRPr="00840260">
        <w:rPr>
          <w:rFonts w:ascii="Calibri" w:hAnsi="Calibri" w:cs="Calibri"/>
        </w:rPr>
        <w:t>clearly demonstrated a link. Therefore, the premise that this paper is based on is</w:t>
      </w:r>
      <w:r>
        <w:rPr>
          <w:rFonts w:ascii="Calibri" w:hAnsi="Calibri" w:cs="Calibri"/>
        </w:rPr>
        <w:t xml:space="preserve"> </w:t>
      </w:r>
      <w:r w:rsidRPr="00840260">
        <w:rPr>
          <w:rFonts w:ascii="Calibri" w:hAnsi="Calibri" w:cs="Calibri"/>
        </w:rPr>
        <w:t xml:space="preserve">not terribly well supported. </w:t>
      </w:r>
      <w:r w:rsidRPr="00EE68BE">
        <w:rPr>
          <w:rFonts w:ascii="Calibri" w:hAnsi="Calibri" w:cs="Calibri"/>
          <w:b/>
          <w:bCs/>
        </w:rPr>
        <w:t xml:space="preserve">In this study, was SMR correlated with individual variation in growth or survival? </w:t>
      </w:r>
      <w:r w:rsidRPr="00840260">
        <w:rPr>
          <w:rFonts w:ascii="Calibri" w:hAnsi="Calibri" w:cs="Calibri"/>
        </w:rPr>
        <w:t>This information would be helpful, even though</w:t>
      </w:r>
      <w:r>
        <w:rPr>
          <w:rFonts w:ascii="Calibri" w:hAnsi="Calibri" w:cs="Calibri"/>
        </w:rPr>
        <w:t xml:space="preserve"> </w:t>
      </w:r>
      <w:r w:rsidRPr="00840260">
        <w:rPr>
          <w:rFonts w:ascii="Calibri" w:hAnsi="Calibri" w:cs="Calibri"/>
        </w:rPr>
        <w:t>all animals were raised during the experiment indoors under lab conditions.</w:t>
      </w:r>
    </w:p>
    <w:p w14:paraId="3DA05D5F" w14:textId="77777777" w:rsidR="00904A2C" w:rsidRDefault="00904A2C" w:rsidP="008C19F0">
      <w:pPr>
        <w:rPr>
          <w:rFonts w:ascii="Calibri" w:hAnsi="Calibri" w:cs="Calibri"/>
          <w:b/>
          <w:bCs/>
          <w:color w:val="4472C4" w:themeColor="accent1"/>
        </w:rPr>
      </w:pPr>
    </w:p>
    <w:p w14:paraId="08A18DA6" w14:textId="4631D449" w:rsidR="00904A2C"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w:t>
      </w:r>
      <w:r w:rsidR="009457DC" w:rsidRPr="001205C1">
        <w:rPr>
          <w:rFonts w:ascii="Calibri" w:hAnsi="Calibri" w:cs="Calibri"/>
          <w:color w:val="4472C4" w:themeColor="accent1"/>
        </w:rPr>
        <w:t>This is an excellent point. Thanks for raising it</w:t>
      </w:r>
      <w:r w:rsidR="009457DC">
        <w:rPr>
          <w:rFonts w:ascii="Calibri" w:hAnsi="Calibri" w:cs="Calibri"/>
          <w:color w:val="4472C4" w:themeColor="accent1"/>
        </w:rPr>
        <w:t>. We have gone through the entirety of the manuscript to revise the overemphasis on the fitness relevance of SMR</w:t>
      </w:r>
      <w:r w:rsidR="00904A2C">
        <w:rPr>
          <w:rFonts w:ascii="Calibri" w:hAnsi="Calibri" w:cs="Calibri"/>
          <w:color w:val="4472C4" w:themeColor="accent1"/>
        </w:rPr>
        <w:t xml:space="preserve"> (</w:t>
      </w:r>
      <w:r w:rsidR="00563AE8">
        <w:rPr>
          <w:rFonts w:ascii="Calibri" w:hAnsi="Calibri" w:cs="Calibri"/>
          <w:color w:val="4472C4" w:themeColor="accent1"/>
        </w:rPr>
        <w:t>see our response to reviewer 1</w:t>
      </w:r>
      <w:r w:rsidR="00904A2C">
        <w:rPr>
          <w:rFonts w:ascii="Calibri" w:hAnsi="Calibri" w:cs="Calibri"/>
          <w:color w:val="4472C4" w:themeColor="accent1"/>
        </w:rPr>
        <w:t>)</w:t>
      </w:r>
      <w:r w:rsidR="00563AE8">
        <w:rPr>
          <w:rFonts w:ascii="Calibri" w:hAnsi="Calibri" w:cs="Calibri"/>
          <w:color w:val="4472C4" w:themeColor="accent1"/>
        </w:rPr>
        <w:t xml:space="preserve">. </w:t>
      </w:r>
      <w:r w:rsidR="009457DC">
        <w:rPr>
          <w:rFonts w:ascii="Calibri" w:hAnsi="Calibri" w:cs="Calibri"/>
          <w:color w:val="4472C4" w:themeColor="accent1"/>
        </w:rPr>
        <w:t xml:space="preserve"> </w:t>
      </w:r>
    </w:p>
    <w:p w14:paraId="4D9EE348" w14:textId="77777777" w:rsidR="00904A2C" w:rsidRDefault="00904A2C" w:rsidP="008C19F0">
      <w:pPr>
        <w:rPr>
          <w:rFonts w:ascii="Calibri" w:hAnsi="Calibri" w:cs="Calibri"/>
          <w:color w:val="4472C4" w:themeColor="accent1"/>
        </w:rPr>
      </w:pPr>
    </w:p>
    <w:p w14:paraId="51343DCE" w14:textId="79421D85" w:rsidR="00904A2C" w:rsidRDefault="00904A2C" w:rsidP="008C19F0">
      <w:pPr>
        <w:rPr>
          <w:rFonts w:ascii="Calibri" w:hAnsi="Calibri" w:cs="Calibri"/>
          <w:color w:val="4472C4" w:themeColor="accent1"/>
        </w:rPr>
      </w:pPr>
      <w:r>
        <w:rPr>
          <w:rFonts w:ascii="Calibri" w:hAnsi="Calibri" w:cs="Calibri"/>
          <w:color w:val="4472C4" w:themeColor="accent1"/>
        </w:rPr>
        <w:t>We have also taken on board Reviewer 2’s excellent suggestion at looking into the relationship between metabolic rate and growth and survival</w:t>
      </w:r>
      <w:r w:rsidR="00D54A38">
        <w:rPr>
          <w:rFonts w:ascii="Calibri" w:hAnsi="Calibri" w:cs="Calibri"/>
          <w:color w:val="4472C4" w:themeColor="accent1"/>
        </w:rPr>
        <w:t xml:space="preserve"> with the caveat that such estimates are 1) based on small sample sizes and 2) conducted in the lab over a short period of life. </w:t>
      </w:r>
    </w:p>
    <w:p w14:paraId="0121969E" w14:textId="77777777" w:rsidR="00D54A38" w:rsidRDefault="00D54A38" w:rsidP="008C19F0">
      <w:pPr>
        <w:rPr>
          <w:rFonts w:ascii="Calibri" w:hAnsi="Calibri" w:cs="Calibri"/>
          <w:color w:val="4472C4" w:themeColor="accent1"/>
        </w:rPr>
      </w:pPr>
    </w:p>
    <w:p w14:paraId="7277E755" w14:textId="0A38F21E" w:rsidR="003E275A" w:rsidRDefault="00D54A38" w:rsidP="003E275A">
      <w:pPr>
        <w:rPr>
          <w:rFonts w:ascii="Calibri" w:hAnsi="Calibri" w:cs="Calibri"/>
          <w:color w:val="4472C4" w:themeColor="accent1"/>
        </w:rPr>
      </w:pPr>
      <w:r>
        <w:rPr>
          <w:rFonts w:ascii="Calibri" w:hAnsi="Calibri" w:cs="Calibri"/>
          <w:color w:val="4472C4" w:themeColor="accent1"/>
        </w:rPr>
        <w:t xml:space="preserve">Adding metabolic rate to growth models did not suggest individual metabolism was related to growth in either species. While it could be the case that this relationship varied by ‘sex’ </w:t>
      </w:r>
      <w:r w:rsidR="0030532B">
        <w:rPr>
          <w:rFonts w:ascii="Calibri" w:hAnsi="Calibri" w:cs="Calibri"/>
          <w:color w:val="4472C4" w:themeColor="accent1"/>
        </w:rPr>
        <w:t xml:space="preserve">type </w:t>
      </w:r>
      <w:r>
        <w:rPr>
          <w:rFonts w:ascii="Calibri" w:hAnsi="Calibri" w:cs="Calibri"/>
          <w:color w:val="4472C4" w:themeColor="accent1"/>
        </w:rPr>
        <w:t xml:space="preserve">we did not have a large enough sample size to explicitly test this </w:t>
      </w:r>
      <w:r w:rsidR="0030532B">
        <w:rPr>
          <w:rFonts w:ascii="Calibri" w:hAnsi="Calibri" w:cs="Calibri"/>
          <w:color w:val="4472C4" w:themeColor="accent1"/>
        </w:rPr>
        <w:t>hypothesis</w:t>
      </w:r>
      <w:r w:rsidR="006142E6">
        <w:rPr>
          <w:rFonts w:ascii="Calibri" w:hAnsi="Calibri" w:cs="Calibri"/>
          <w:color w:val="4472C4" w:themeColor="accent1"/>
        </w:rPr>
        <w:t xml:space="preserve"> (see</w:t>
      </w:r>
      <w:r w:rsidR="009D4585">
        <w:rPr>
          <w:rFonts w:ascii="Calibri" w:hAnsi="Calibri" w:cs="Calibri"/>
          <w:color w:val="4472C4" w:themeColor="accent1"/>
        </w:rPr>
        <w:t>Table</w:t>
      </w:r>
      <w:r w:rsidR="006142E6">
        <w:rPr>
          <w:rFonts w:ascii="Calibri" w:hAnsi="Calibri" w:cs="Calibri"/>
          <w:color w:val="4472C4" w:themeColor="accent1"/>
        </w:rPr>
        <w:t xml:space="preserve"> </w:t>
      </w:r>
      <w:r w:rsidR="009D4585">
        <w:rPr>
          <w:rFonts w:ascii="Calibri" w:hAnsi="Calibri" w:cs="Calibri"/>
          <w:color w:val="4472C4" w:themeColor="accent1"/>
        </w:rPr>
        <w:t>1</w:t>
      </w:r>
      <w:r w:rsidR="006142E6">
        <w:rPr>
          <w:rFonts w:ascii="Calibri" w:hAnsi="Calibri" w:cs="Calibri"/>
          <w:color w:val="4472C4" w:themeColor="accent1"/>
        </w:rPr>
        <w:t xml:space="preserve"> below). We have now added these additional analyses in the main manuscript and modified the results as follows:</w:t>
      </w:r>
      <w:r w:rsidR="003E275A" w:rsidRPr="003E275A">
        <w:rPr>
          <w:rFonts w:ascii="Calibri" w:hAnsi="Calibri" w:cs="Calibri"/>
          <w:color w:val="4472C4" w:themeColor="accent1"/>
        </w:rPr>
        <w:t xml:space="preserve"> </w:t>
      </w:r>
    </w:p>
    <w:p w14:paraId="52997BD9" w14:textId="77777777" w:rsidR="003E275A" w:rsidRPr="003E275A" w:rsidRDefault="003E275A" w:rsidP="003E275A">
      <w:pPr>
        <w:rPr>
          <w:rFonts w:ascii="Calibri" w:hAnsi="Calibri" w:cs="Calibri"/>
          <w:i/>
          <w:iCs/>
          <w:color w:val="4472C4" w:themeColor="accent1"/>
        </w:rPr>
      </w:pPr>
    </w:p>
    <w:p w14:paraId="6C605D43" w14:textId="02AEBAFA" w:rsidR="006142E6" w:rsidRDefault="00B47CAA" w:rsidP="008C19F0">
      <w:pPr>
        <w:rPr>
          <w:rFonts w:ascii="Calibri" w:hAnsi="Calibri" w:cs="Calibri"/>
          <w:i/>
          <w:iCs/>
          <w:color w:val="4472C4" w:themeColor="accent1"/>
        </w:rPr>
      </w:pPr>
      <w:r w:rsidRPr="00B47CAA">
        <w:rPr>
          <w:rFonts w:ascii="Calibri" w:hAnsi="Calibri" w:cs="Calibri"/>
          <w:i/>
          <w:iCs/>
          <w:color w:val="4472C4" w:themeColor="accent1"/>
        </w:rPr>
        <w:t>We also ran a separate model to test if individual mean metabolic rate predicted mass growth rate and tested if this relationship varied across sex class</w:t>
      </w:r>
      <w:r w:rsidR="009D4585">
        <w:rPr>
          <w:rFonts w:ascii="Calibri" w:hAnsi="Calibri" w:cs="Calibri"/>
          <w:i/>
          <w:iCs/>
          <w:color w:val="4472C4" w:themeColor="accent1"/>
        </w:rPr>
        <w:t xml:space="preserve"> (Table S6)</w:t>
      </w:r>
      <w:r w:rsidR="003E275A" w:rsidRPr="003E275A">
        <w:rPr>
          <w:rFonts w:ascii="Calibri" w:hAnsi="Calibri" w:cs="Calibri"/>
          <w:i/>
          <w:iCs/>
          <w:color w:val="4472C4" w:themeColor="accent1"/>
        </w:rPr>
        <w:t>.</w:t>
      </w:r>
      <w:r w:rsidR="003E275A">
        <w:rPr>
          <w:rFonts w:ascii="Calibri" w:hAnsi="Calibri" w:cs="Calibri"/>
          <w:i/>
          <w:iCs/>
          <w:color w:val="4472C4" w:themeColor="accent1"/>
        </w:rPr>
        <w:t>”</w:t>
      </w:r>
    </w:p>
    <w:p w14:paraId="69D12552" w14:textId="77777777" w:rsidR="009D4585" w:rsidRDefault="009D4585" w:rsidP="008C19F0">
      <w:pPr>
        <w:rPr>
          <w:rFonts w:ascii="Calibri" w:hAnsi="Calibri" w:cs="Calibri"/>
          <w:i/>
          <w:iCs/>
          <w:color w:val="4472C4" w:themeColor="accent1"/>
        </w:rPr>
      </w:pPr>
    </w:p>
    <w:p w14:paraId="40B6378C" w14:textId="72584934" w:rsidR="009D4585" w:rsidRDefault="009D4585" w:rsidP="008C19F0">
      <w:pPr>
        <w:rPr>
          <w:rFonts w:ascii="Calibri" w:hAnsi="Calibri" w:cs="Calibri"/>
          <w:i/>
          <w:iCs/>
          <w:color w:val="4472C4" w:themeColor="accent1"/>
        </w:rPr>
      </w:pPr>
      <w:r>
        <w:rPr>
          <w:rFonts w:ascii="Calibri" w:hAnsi="Calibri" w:cs="Calibri"/>
          <w:i/>
          <w:iCs/>
          <w:color w:val="4472C4" w:themeColor="accent1"/>
        </w:rPr>
        <w:lastRenderedPageBreak/>
        <w:t>Table 1.</w:t>
      </w:r>
      <w:r w:rsidRPr="009D4585">
        <w:rPr>
          <w:rFonts w:ascii="Times New Roman" w:eastAsia="Times New Roman" w:hAnsi="Times New Roman" w:cs="Times New Roman"/>
          <w:iCs/>
          <w:color w:val="000000" w:themeColor="text1"/>
          <w:kern w:val="0"/>
          <w:shd w:val="clear" w:color="auto" w:fill="FFFFFF"/>
          <w:lang w:eastAsia="en-GB"/>
          <w14:ligatures w14:val="none"/>
        </w:rPr>
        <w:t xml:space="preserve"> </w:t>
      </w:r>
      <w:r w:rsidRPr="009D4585">
        <w:rPr>
          <w:rFonts w:ascii="Calibri" w:hAnsi="Calibri" w:cs="Calibri"/>
          <w:i/>
          <w:iCs/>
          <w:color w:val="4472C4" w:themeColor="accent1"/>
        </w:rPr>
        <w:t xml:space="preserve">BRMS Model coefficients testing for the relationship between mean metabolic rate and mass growth rate estimates across sex class for Bassiana duperryii and Pogona vitticeps. To fit </w:t>
      </w:r>
      <w:proofErr w:type="gramStart"/>
      <w:r w:rsidRPr="009D4585">
        <w:rPr>
          <w:rFonts w:ascii="Calibri" w:hAnsi="Calibri" w:cs="Calibri"/>
          <w:i/>
          <w:iCs/>
          <w:color w:val="4472C4" w:themeColor="accent1"/>
        </w:rPr>
        <w:t>normality</w:t>
      </w:r>
      <w:proofErr w:type="gramEnd"/>
      <w:r w:rsidRPr="009D4585">
        <w:rPr>
          <w:rFonts w:ascii="Calibri" w:hAnsi="Calibri" w:cs="Calibri"/>
          <w:i/>
          <w:iCs/>
          <w:color w:val="4472C4" w:themeColor="accent1"/>
        </w:rPr>
        <w:t xml:space="preserve"> mean metabolic rate was log-transformed. Mass growth rate for B. duperryii is expressed in cg/d and mass growth rate for P. vitticeps is expressed in g/</w:t>
      </w:r>
      <w:proofErr w:type="gramStart"/>
      <w:r w:rsidRPr="009D4585">
        <w:rPr>
          <w:rFonts w:ascii="Calibri" w:hAnsi="Calibri" w:cs="Calibri"/>
          <w:i/>
          <w:iCs/>
          <w:color w:val="4472C4" w:themeColor="accent1"/>
        </w:rPr>
        <w:t>d</w:t>
      </w:r>
      <w:proofErr w:type="gramEnd"/>
    </w:p>
    <w:p w14:paraId="523887BB" w14:textId="77777777" w:rsidR="009D4585" w:rsidRDefault="009D4585" w:rsidP="008C19F0">
      <w:pPr>
        <w:rPr>
          <w:rFonts w:ascii="Calibri" w:hAnsi="Calibri" w:cs="Calibri"/>
          <w:i/>
          <w:iCs/>
          <w:color w:val="4472C4" w:themeColor="accen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4"/>
        <w:gridCol w:w="1816"/>
        <w:gridCol w:w="1266"/>
        <w:gridCol w:w="1254"/>
        <w:gridCol w:w="1328"/>
      </w:tblGrid>
      <w:tr w:rsidR="009D4585" w:rsidRPr="009D4585" w14:paraId="0AC643EF" w14:textId="77777777" w:rsidTr="0089243F">
        <w:trPr>
          <w:tblHeader/>
          <w:jc w:val="center"/>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1489AA0C"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Species</w:t>
            </w:r>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04D38C6"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Covariate</w:t>
            </w:r>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D87B010"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Estimate</w:t>
            </w:r>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497A2F21"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l-95% CI</w:t>
            </w:r>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6F6EDAA1"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u-95% CI</w:t>
            </w:r>
          </w:p>
        </w:tc>
      </w:tr>
      <w:tr w:rsidR="009D4585" w:rsidRPr="009D4585" w14:paraId="407AFFAF" w14:textId="77777777" w:rsidTr="0089243F">
        <w:trPr>
          <w:jc w:val="center"/>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
          <w:p w14:paraId="7328DB99"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B. duperryii</w:t>
            </w:r>
          </w:p>
        </w:tc>
        <w:tc>
          <w:tcPr>
            <w:tcW w:w="1816" w:type="dxa"/>
            <w:tcBorders>
              <w:top w:val="single" w:sz="18" w:space="0" w:color="666666"/>
            </w:tcBorders>
            <w:shd w:val="clear" w:color="auto" w:fill="auto"/>
            <w:tcMar>
              <w:top w:w="0" w:type="dxa"/>
              <w:left w:w="0" w:type="dxa"/>
              <w:bottom w:w="0" w:type="dxa"/>
              <w:right w:w="0" w:type="dxa"/>
            </w:tcMar>
            <w:vAlign w:val="center"/>
            <w:hideMark/>
          </w:tcPr>
          <w:p w14:paraId="017D6A22"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Intercept</w:t>
            </w:r>
          </w:p>
        </w:tc>
        <w:tc>
          <w:tcPr>
            <w:tcW w:w="1266" w:type="dxa"/>
            <w:tcBorders>
              <w:top w:val="single" w:sz="18" w:space="0" w:color="666666"/>
            </w:tcBorders>
            <w:shd w:val="clear" w:color="auto" w:fill="auto"/>
            <w:tcMar>
              <w:top w:w="0" w:type="dxa"/>
              <w:left w:w="0" w:type="dxa"/>
              <w:bottom w:w="0" w:type="dxa"/>
              <w:right w:w="0" w:type="dxa"/>
            </w:tcMar>
            <w:vAlign w:val="center"/>
            <w:hideMark/>
          </w:tcPr>
          <w:p w14:paraId="435D3D0B"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0.17</w:t>
            </w:r>
          </w:p>
        </w:tc>
        <w:tc>
          <w:tcPr>
            <w:tcW w:w="1254" w:type="dxa"/>
            <w:tcBorders>
              <w:top w:val="single" w:sz="18" w:space="0" w:color="666666"/>
            </w:tcBorders>
            <w:shd w:val="clear" w:color="auto" w:fill="auto"/>
            <w:tcMar>
              <w:top w:w="0" w:type="dxa"/>
              <w:left w:w="0" w:type="dxa"/>
              <w:bottom w:w="0" w:type="dxa"/>
              <w:right w:w="0" w:type="dxa"/>
            </w:tcMar>
            <w:vAlign w:val="center"/>
            <w:hideMark/>
          </w:tcPr>
          <w:p w14:paraId="6AFBACA8"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-0.24</w:t>
            </w:r>
          </w:p>
        </w:tc>
        <w:tc>
          <w:tcPr>
            <w:tcW w:w="1328" w:type="dxa"/>
            <w:tcBorders>
              <w:top w:val="single" w:sz="18" w:space="0" w:color="666666"/>
            </w:tcBorders>
            <w:shd w:val="clear" w:color="auto" w:fill="auto"/>
            <w:tcMar>
              <w:top w:w="0" w:type="dxa"/>
              <w:left w:w="0" w:type="dxa"/>
              <w:bottom w:w="0" w:type="dxa"/>
              <w:right w:w="0" w:type="dxa"/>
            </w:tcMar>
            <w:vAlign w:val="center"/>
            <w:hideMark/>
          </w:tcPr>
          <w:p w14:paraId="541B9048"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0.57</w:t>
            </w:r>
          </w:p>
        </w:tc>
      </w:tr>
      <w:tr w:rsidR="009D4585" w:rsidRPr="009D4585" w14:paraId="5634243E" w14:textId="77777777" w:rsidTr="0089243F">
        <w:trPr>
          <w:jc w:val="center"/>
        </w:trPr>
        <w:tc>
          <w:tcPr>
            <w:tcW w:w="0" w:type="auto"/>
            <w:vMerge/>
            <w:tcBorders>
              <w:bottom w:val="single" w:sz="4" w:space="0" w:color="auto"/>
            </w:tcBorders>
            <w:shd w:val="clear" w:color="auto" w:fill="auto"/>
            <w:vAlign w:val="center"/>
            <w:hideMark/>
          </w:tcPr>
          <w:p w14:paraId="49AFBB22" w14:textId="77777777" w:rsidR="009D4585" w:rsidRPr="009D4585" w:rsidRDefault="009D4585" w:rsidP="009D4585">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75AAEA07"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38E11737"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0.00</w:t>
            </w:r>
          </w:p>
        </w:tc>
        <w:tc>
          <w:tcPr>
            <w:tcW w:w="1254" w:type="dxa"/>
            <w:shd w:val="clear" w:color="auto" w:fill="auto"/>
            <w:tcMar>
              <w:top w:w="0" w:type="dxa"/>
              <w:left w:w="0" w:type="dxa"/>
              <w:bottom w:w="0" w:type="dxa"/>
              <w:right w:w="0" w:type="dxa"/>
            </w:tcMar>
            <w:vAlign w:val="center"/>
            <w:hideMark/>
          </w:tcPr>
          <w:p w14:paraId="2E445872"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-0.09</w:t>
            </w:r>
          </w:p>
        </w:tc>
        <w:tc>
          <w:tcPr>
            <w:tcW w:w="1328" w:type="dxa"/>
            <w:shd w:val="clear" w:color="auto" w:fill="auto"/>
            <w:tcMar>
              <w:top w:w="0" w:type="dxa"/>
              <w:left w:w="0" w:type="dxa"/>
              <w:bottom w:w="0" w:type="dxa"/>
              <w:right w:w="0" w:type="dxa"/>
            </w:tcMar>
            <w:vAlign w:val="center"/>
            <w:hideMark/>
          </w:tcPr>
          <w:p w14:paraId="0F01E17D"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0.09</w:t>
            </w:r>
          </w:p>
        </w:tc>
      </w:tr>
      <w:tr w:rsidR="009D4585" w:rsidRPr="009D4585" w14:paraId="213E31A9" w14:textId="77777777" w:rsidTr="0089243F">
        <w:trPr>
          <w:jc w:val="center"/>
        </w:trPr>
        <w:tc>
          <w:tcPr>
            <w:tcW w:w="0" w:type="auto"/>
            <w:vMerge/>
            <w:tcBorders>
              <w:bottom w:val="single" w:sz="4" w:space="0" w:color="auto"/>
            </w:tcBorders>
            <w:shd w:val="clear" w:color="auto" w:fill="auto"/>
            <w:vAlign w:val="center"/>
            <w:hideMark/>
          </w:tcPr>
          <w:p w14:paraId="295F4254" w14:textId="77777777" w:rsidR="009D4585" w:rsidRPr="009D4585" w:rsidRDefault="009D4585" w:rsidP="009D4585">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6806842"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sexXXm</w:t>
            </w:r>
          </w:p>
        </w:tc>
        <w:tc>
          <w:tcPr>
            <w:tcW w:w="1266" w:type="dxa"/>
            <w:shd w:val="clear" w:color="auto" w:fill="auto"/>
            <w:tcMar>
              <w:top w:w="0" w:type="dxa"/>
              <w:left w:w="0" w:type="dxa"/>
              <w:bottom w:w="0" w:type="dxa"/>
              <w:right w:w="0" w:type="dxa"/>
            </w:tcMar>
            <w:vAlign w:val="center"/>
            <w:hideMark/>
          </w:tcPr>
          <w:p w14:paraId="472C7A5A"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0.01</w:t>
            </w:r>
          </w:p>
        </w:tc>
        <w:tc>
          <w:tcPr>
            <w:tcW w:w="1254" w:type="dxa"/>
            <w:shd w:val="clear" w:color="auto" w:fill="auto"/>
            <w:tcMar>
              <w:top w:w="0" w:type="dxa"/>
              <w:left w:w="0" w:type="dxa"/>
              <w:bottom w:w="0" w:type="dxa"/>
              <w:right w:w="0" w:type="dxa"/>
            </w:tcMar>
            <w:vAlign w:val="center"/>
            <w:hideMark/>
          </w:tcPr>
          <w:p w14:paraId="105EA86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-0.06</w:t>
            </w:r>
          </w:p>
        </w:tc>
        <w:tc>
          <w:tcPr>
            <w:tcW w:w="1328" w:type="dxa"/>
            <w:shd w:val="clear" w:color="auto" w:fill="auto"/>
            <w:tcMar>
              <w:top w:w="0" w:type="dxa"/>
              <w:left w:w="0" w:type="dxa"/>
              <w:bottom w:w="0" w:type="dxa"/>
              <w:right w:w="0" w:type="dxa"/>
            </w:tcMar>
            <w:vAlign w:val="center"/>
            <w:hideMark/>
          </w:tcPr>
          <w:p w14:paraId="1A6EA1B4"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0.08</w:t>
            </w:r>
          </w:p>
        </w:tc>
      </w:tr>
      <w:tr w:rsidR="009D4585" w:rsidRPr="009D4585" w14:paraId="15AD8F24" w14:textId="77777777" w:rsidTr="0089243F">
        <w:trPr>
          <w:jc w:val="center"/>
        </w:trPr>
        <w:tc>
          <w:tcPr>
            <w:tcW w:w="0" w:type="auto"/>
            <w:vMerge/>
            <w:tcBorders>
              <w:bottom w:val="single" w:sz="4" w:space="0" w:color="auto"/>
            </w:tcBorders>
            <w:shd w:val="clear" w:color="auto" w:fill="auto"/>
            <w:vAlign w:val="center"/>
            <w:hideMark/>
          </w:tcPr>
          <w:p w14:paraId="6A03EDDE" w14:textId="77777777" w:rsidR="009D4585" w:rsidRPr="009D4585" w:rsidRDefault="009D4585" w:rsidP="009D4585">
            <w:pPr>
              <w:rPr>
                <w:rFonts w:ascii="Calibri" w:hAnsi="Calibri" w:cs="Calibri"/>
                <w:i/>
                <w:iCs/>
                <w:color w:val="4472C4" w:themeColor="accent1"/>
              </w:rPr>
            </w:pPr>
          </w:p>
        </w:tc>
        <w:tc>
          <w:tcPr>
            <w:tcW w:w="1816" w:type="dxa"/>
            <w:tcBorders>
              <w:bottom w:val="single" w:sz="4" w:space="0" w:color="auto"/>
            </w:tcBorders>
            <w:shd w:val="clear" w:color="auto" w:fill="auto"/>
            <w:tcMar>
              <w:top w:w="0" w:type="dxa"/>
              <w:left w:w="0" w:type="dxa"/>
              <w:bottom w:w="0" w:type="dxa"/>
              <w:right w:w="0" w:type="dxa"/>
            </w:tcMar>
            <w:vAlign w:val="center"/>
            <w:hideMark/>
          </w:tcPr>
          <w:p w14:paraId="33C956CF"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sexXYm</w:t>
            </w:r>
          </w:p>
        </w:tc>
        <w:tc>
          <w:tcPr>
            <w:tcW w:w="1266" w:type="dxa"/>
            <w:tcBorders>
              <w:bottom w:val="single" w:sz="4" w:space="0" w:color="auto"/>
            </w:tcBorders>
            <w:shd w:val="clear" w:color="auto" w:fill="auto"/>
            <w:tcMar>
              <w:top w:w="0" w:type="dxa"/>
              <w:left w:w="0" w:type="dxa"/>
              <w:bottom w:w="0" w:type="dxa"/>
              <w:right w:w="0" w:type="dxa"/>
            </w:tcMar>
            <w:vAlign w:val="center"/>
            <w:hideMark/>
          </w:tcPr>
          <w:p w14:paraId="4E14120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0.00</w:t>
            </w:r>
          </w:p>
        </w:tc>
        <w:tc>
          <w:tcPr>
            <w:tcW w:w="1254" w:type="dxa"/>
            <w:tcBorders>
              <w:bottom w:val="single" w:sz="4" w:space="0" w:color="auto"/>
            </w:tcBorders>
            <w:shd w:val="clear" w:color="auto" w:fill="auto"/>
            <w:tcMar>
              <w:top w:w="0" w:type="dxa"/>
              <w:left w:w="0" w:type="dxa"/>
              <w:bottom w:w="0" w:type="dxa"/>
              <w:right w:w="0" w:type="dxa"/>
            </w:tcMar>
            <w:vAlign w:val="center"/>
            <w:hideMark/>
          </w:tcPr>
          <w:p w14:paraId="73044D50"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-0.07</w:t>
            </w:r>
          </w:p>
        </w:tc>
        <w:tc>
          <w:tcPr>
            <w:tcW w:w="1328" w:type="dxa"/>
            <w:tcBorders>
              <w:bottom w:val="single" w:sz="4" w:space="0" w:color="auto"/>
            </w:tcBorders>
            <w:shd w:val="clear" w:color="auto" w:fill="auto"/>
            <w:tcMar>
              <w:top w:w="0" w:type="dxa"/>
              <w:left w:w="0" w:type="dxa"/>
              <w:bottom w:w="0" w:type="dxa"/>
              <w:right w:w="0" w:type="dxa"/>
            </w:tcMar>
            <w:vAlign w:val="center"/>
            <w:hideMark/>
          </w:tcPr>
          <w:p w14:paraId="0716EDCD"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0.06</w:t>
            </w:r>
          </w:p>
        </w:tc>
      </w:tr>
      <w:tr w:rsidR="009D4585" w:rsidRPr="009D4585" w14:paraId="5F0F88FB" w14:textId="77777777" w:rsidTr="0089243F">
        <w:trPr>
          <w:jc w:val="center"/>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
          <w:p w14:paraId="3E591E5C"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P. vitticeps</w:t>
            </w:r>
          </w:p>
        </w:tc>
        <w:tc>
          <w:tcPr>
            <w:tcW w:w="1816" w:type="dxa"/>
            <w:tcBorders>
              <w:top w:val="single" w:sz="4" w:space="0" w:color="auto"/>
            </w:tcBorders>
            <w:shd w:val="clear" w:color="auto" w:fill="auto"/>
            <w:tcMar>
              <w:top w:w="0" w:type="dxa"/>
              <w:left w:w="0" w:type="dxa"/>
              <w:bottom w:w="0" w:type="dxa"/>
              <w:right w:w="0" w:type="dxa"/>
            </w:tcMar>
            <w:vAlign w:val="center"/>
            <w:hideMark/>
          </w:tcPr>
          <w:p w14:paraId="7BEE97CB"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Intercept</w:t>
            </w:r>
          </w:p>
        </w:tc>
        <w:tc>
          <w:tcPr>
            <w:tcW w:w="1266" w:type="dxa"/>
            <w:tcBorders>
              <w:top w:val="single" w:sz="4" w:space="0" w:color="auto"/>
            </w:tcBorders>
            <w:shd w:val="clear" w:color="auto" w:fill="auto"/>
            <w:tcMar>
              <w:top w:w="0" w:type="dxa"/>
              <w:left w:w="0" w:type="dxa"/>
              <w:bottom w:w="0" w:type="dxa"/>
              <w:right w:w="0" w:type="dxa"/>
            </w:tcMar>
            <w:vAlign w:val="center"/>
            <w:hideMark/>
          </w:tcPr>
          <w:p w14:paraId="0B4247ED"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0.21</w:t>
            </w:r>
          </w:p>
        </w:tc>
        <w:tc>
          <w:tcPr>
            <w:tcW w:w="1254" w:type="dxa"/>
            <w:tcBorders>
              <w:top w:val="single" w:sz="4" w:space="0" w:color="auto"/>
            </w:tcBorders>
            <w:shd w:val="clear" w:color="auto" w:fill="auto"/>
            <w:tcMar>
              <w:top w:w="0" w:type="dxa"/>
              <w:left w:w="0" w:type="dxa"/>
              <w:bottom w:w="0" w:type="dxa"/>
              <w:right w:w="0" w:type="dxa"/>
            </w:tcMar>
            <w:vAlign w:val="center"/>
            <w:hideMark/>
          </w:tcPr>
          <w:p w14:paraId="08CE084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0.12</w:t>
            </w:r>
          </w:p>
        </w:tc>
        <w:tc>
          <w:tcPr>
            <w:tcW w:w="1328" w:type="dxa"/>
            <w:tcBorders>
              <w:top w:val="single" w:sz="4" w:space="0" w:color="auto"/>
            </w:tcBorders>
            <w:shd w:val="clear" w:color="auto" w:fill="auto"/>
            <w:tcMar>
              <w:top w:w="0" w:type="dxa"/>
              <w:left w:w="0" w:type="dxa"/>
              <w:bottom w:w="0" w:type="dxa"/>
              <w:right w:w="0" w:type="dxa"/>
            </w:tcMar>
            <w:vAlign w:val="center"/>
            <w:hideMark/>
          </w:tcPr>
          <w:p w14:paraId="6320093E"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0.29</w:t>
            </w:r>
          </w:p>
        </w:tc>
      </w:tr>
      <w:tr w:rsidR="009D4585" w:rsidRPr="009D4585" w14:paraId="3AC1F3C9"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206EFE1" w14:textId="77777777" w:rsidR="009D4585" w:rsidRPr="009D4585" w:rsidRDefault="009D4585" w:rsidP="009D4585">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0F2D7DC2"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5F3E280F"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0.01</w:t>
            </w:r>
          </w:p>
        </w:tc>
        <w:tc>
          <w:tcPr>
            <w:tcW w:w="1254" w:type="dxa"/>
            <w:shd w:val="clear" w:color="auto" w:fill="auto"/>
            <w:tcMar>
              <w:top w:w="0" w:type="dxa"/>
              <w:left w:w="0" w:type="dxa"/>
              <w:bottom w:w="0" w:type="dxa"/>
              <w:right w:w="0" w:type="dxa"/>
            </w:tcMar>
            <w:vAlign w:val="center"/>
            <w:hideMark/>
          </w:tcPr>
          <w:p w14:paraId="6E93A435"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-0.04</w:t>
            </w:r>
          </w:p>
        </w:tc>
        <w:tc>
          <w:tcPr>
            <w:tcW w:w="1328" w:type="dxa"/>
            <w:shd w:val="clear" w:color="auto" w:fill="auto"/>
            <w:tcMar>
              <w:top w:w="0" w:type="dxa"/>
              <w:left w:w="0" w:type="dxa"/>
              <w:bottom w:w="0" w:type="dxa"/>
              <w:right w:w="0" w:type="dxa"/>
            </w:tcMar>
            <w:vAlign w:val="center"/>
            <w:hideMark/>
          </w:tcPr>
          <w:p w14:paraId="310F808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0.05</w:t>
            </w:r>
          </w:p>
        </w:tc>
      </w:tr>
      <w:tr w:rsidR="009D4585" w:rsidRPr="009D4585" w14:paraId="1F7C3A2B"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3DB249D3" w14:textId="77777777" w:rsidR="009D4585" w:rsidRPr="009D4585" w:rsidRDefault="009D4585" w:rsidP="009D4585">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7BC6FB64"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sexZZf</w:t>
            </w:r>
          </w:p>
        </w:tc>
        <w:tc>
          <w:tcPr>
            <w:tcW w:w="1266" w:type="dxa"/>
            <w:shd w:val="clear" w:color="auto" w:fill="auto"/>
            <w:tcMar>
              <w:top w:w="0" w:type="dxa"/>
              <w:left w:w="0" w:type="dxa"/>
              <w:bottom w:w="0" w:type="dxa"/>
              <w:right w:w="0" w:type="dxa"/>
            </w:tcMar>
            <w:vAlign w:val="center"/>
            <w:hideMark/>
          </w:tcPr>
          <w:p w14:paraId="1BA72012"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0.01</w:t>
            </w:r>
          </w:p>
        </w:tc>
        <w:tc>
          <w:tcPr>
            <w:tcW w:w="1254" w:type="dxa"/>
            <w:shd w:val="clear" w:color="auto" w:fill="auto"/>
            <w:tcMar>
              <w:top w:w="0" w:type="dxa"/>
              <w:left w:w="0" w:type="dxa"/>
              <w:bottom w:w="0" w:type="dxa"/>
              <w:right w:w="0" w:type="dxa"/>
            </w:tcMar>
            <w:vAlign w:val="center"/>
            <w:hideMark/>
          </w:tcPr>
          <w:p w14:paraId="7586060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-0.05</w:t>
            </w:r>
          </w:p>
        </w:tc>
        <w:tc>
          <w:tcPr>
            <w:tcW w:w="1328" w:type="dxa"/>
            <w:shd w:val="clear" w:color="auto" w:fill="auto"/>
            <w:tcMar>
              <w:top w:w="0" w:type="dxa"/>
              <w:left w:w="0" w:type="dxa"/>
              <w:bottom w:w="0" w:type="dxa"/>
              <w:right w:w="0" w:type="dxa"/>
            </w:tcMar>
            <w:vAlign w:val="center"/>
            <w:hideMark/>
          </w:tcPr>
          <w:p w14:paraId="31A19920"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0.06</w:t>
            </w:r>
          </w:p>
        </w:tc>
      </w:tr>
      <w:tr w:rsidR="009D4585" w:rsidRPr="009D4585" w14:paraId="67882757"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BD0396B" w14:textId="77777777" w:rsidR="009D4585" w:rsidRPr="009D4585" w:rsidRDefault="009D4585" w:rsidP="009D4585">
            <w:pPr>
              <w:rPr>
                <w:rFonts w:ascii="Calibri" w:hAnsi="Calibri" w:cs="Calibri"/>
                <w:i/>
                <w:iCs/>
                <w:color w:val="4472C4" w:themeColor="accent1"/>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7E37A7BE" w14:textId="77777777" w:rsidR="009D4585" w:rsidRPr="009D4585" w:rsidRDefault="009D4585" w:rsidP="009D4585">
            <w:pPr>
              <w:rPr>
                <w:rFonts w:ascii="Calibri" w:hAnsi="Calibri" w:cs="Calibri"/>
                <w:i/>
                <w:iCs/>
                <w:color w:val="4472C4" w:themeColor="accent1"/>
              </w:rPr>
            </w:pPr>
            <w:r w:rsidRPr="009D4585">
              <w:rPr>
                <w:rFonts w:ascii="Calibri" w:hAnsi="Calibri" w:cs="Calibri"/>
                <w:i/>
                <w:iCs/>
                <w:color w:val="4472C4" w:themeColor="accent1"/>
              </w:rPr>
              <w:t>sexZZm</w:t>
            </w:r>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382B1730"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0.02</w:t>
            </w:r>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68256D51"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-0.03</w:t>
            </w:r>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7EDFB74E"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0.06</w:t>
            </w:r>
          </w:p>
        </w:tc>
      </w:tr>
    </w:tbl>
    <w:p w14:paraId="347846C5" w14:textId="77777777" w:rsidR="009D4585" w:rsidRPr="003E275A" w:rsidRDefault="009D4585" w:rsidP="008C19F0">
      <w:pPr>
        <w:rPr>
          <w:rFonts w:ascii="Calibri" w:hAnsi="Calibri" w:cs="Calibri"/>
          <w:i/>
          <w:iCs/>
          <w:color w:val="4472C4" w:themeColor="accent1"/>
        </w:rPr>
      </w:pPr>
    </w:p>
    <w:p w14:paraId="5E1D3CA3" w14:textId="77777777" w:rsidR="0030532B" w:rsidRDefault="0030532B" w:rsidP="008C19F0">
      <w:pPr>
        <w:rPr>
          <w:rFonts w:ascii="Calibri" w:hAnsi="Calibri" w:cs="Calibri"/>
          <w:color w:val="4472C4" w:themeColor="accent1"/>
        </w:rPr>
      </w:pPr>
    </w:p>
    <w:p w14:paraId="43463980" w14:textId="28462DAA" w:rsidR="0030532B" w:rsidRDefault="0030532B" w:rsidP="008C19F0">
      <w:pPr>
        <w:rPr>
          <w:rFonts w:ascii="Calibri" w:hAnsi="Calibri" w:cs="Calibri"/>
          <w:color w:val="4472C4" w:themeColor="accent1"/>
        </w:rPr>
      </w:pPr>
      <w:r>
        <w:rPr>
          <w:rFonts w:ascii="Calibri" w:hAnsi="Calibri" w:cs="Calibri"/>
          <w:color w:val="4472C4" w:themeColor="accent1"/>
        </w:rPr>
        <w:t>We also modelled survival (assuming a Bernoulli error distribution) as a function of metabolism, lizard mass and each of the sex categories. These models are very data hungry but supported our</w:t>
      </w:r>
      <w:r w:rsidR="006142E6">
        <w:rPr>
          <w:rFonts w:ascii="Calibri" w:hAnsi="Calibri" w:cs="Calibri"/>
          <w:color w:val="4472C4" w:themeColor="accent1"/>
        </w:rPr>
        <w:t xml:space="preserve"> original</w:t>
      </w:r>
      <w:r>
        <w:rPr>
          <w:rFonts w:ascii="Calibri" w:hAnsi="Calibri" w:cs="Calibri"/>
          <w:color w:val="4472C4" w:themeColor="accent1"/>
        </w:rPr>
        <w:t xml:space="preserve"> survival analysis (Table </w:t>
      </w:r>
      <w:r w:rsidR="000A1B8E">
        <w:rPr>
          <w:rFonts w:ascii="Calibri" w:hAnsi="Calibri" w:cs="Calibri"/>
          <w:color w:val="4472C4" w:themeColor="accent1"/>
        </w:rPr>
        <w:t>2</w:t>
      </w:r>
      <w:r>
        <w:rPr>
          <w:rFonts w:ascii="Calibri" w:hAnsi="Calibri" w:cs="Calibri"/>
          <w:color w:val="4472C4" w:themeColor="accent1"/>
        </w:rPr>
        <w:t xml:space="preserve"> below). However, relying on logistic regression meant that we were also able to account for mass and metabolic rate. In each case, there were no significant effects of mass or metabolic rate on early survival, but interestingly, for </w:t>
      </w:r>
      <w:r w:rsidRPr="00EE68BE">
        <w:rPr>
          <w:rFonts w:ascii="Calibri" w:hAnsi="Calibri" w:cs="Calibri"/>
          <w:i/>
          <w:iCs/>
          <w:color w:val="4472C4" w:themeColor="accent1"/>
        </w:rPr>
        <w:t>Pogona</w:t>
      </w:r>
      <w:r>
        <w:rPr>
          <w:rFonts w:ascii="Calibri" w:hAnsi="Calibri" w:cs="Calibri"/>
          <w:color w:val="4472C4" w:themeColor="accent1"/>
        </w:rPr>
        <w:t xml:space="preserve">, metabolic rate did show a positive effect on survival (albeit it was not significant – p = 0.12). </w:t>
      </w:r>
      <w:r w:rsidRPr="00EE68BE">
        <w:rPr>
          <w:rFonts w:ascii="Calibri" w:hAnsi="Calibri" w:cs="Calibri"/>
          <w:i/>
          <w:iCs/>
          <w:color w:val="4472C4" w:themeColor="accent1"/>
        </w:rPr>
        <w:t>Bassiana</w:t>
      </w:r>
      <w:r>
        <w:rPr>
          <w:rFonts w:ascii="Calibri" w:hAnsi="Calibri" w:cs="Calibri"/>
          <w:color w:val="4472C4" w:themeColor="accent1"/>
        </w:rPr>
        <w:t xml:space="preserve"> models performed less well because of complete separation issues – no mortality was observed in the X</w:t>
      </w:r>
      <w:r w:rsidR="000A1B8E">
        <w:rPr>
          <w:rFonts w:ascii="Calibri" w:hAnsi="Calibri" w:cs="Calibri"/>
          <w:color w:val="4472C4" w:themeColor="accent1"/>
        </w:rPr>
        <w:t>Ym</w:t>
      </w:r>
      <w:r>
        <w:rPr>
          <w:rFonts w:ascii="Calibri" w:hAnsi="Calibri" w:cs="Calibri"/>
          <w:color w:val="4472C4" w:themeColor="accent1"/>
        </w:rPr>
        <w:t xml:space="preserve"> sex category</w:t>
      </w:r>
      <w:r w:rsidR="000A1B8E">
        <w:rPr>
          <w:rFonts w:ascii="Calibri" w:hAnsi="Calibri" w:cs="Calibri"/>
          <w:color w:val="4472C4" w:themeColor="accent1"/>
        </w:rPr>
        <w:t xml:space="preserve"> (see estimates in table 2; and table S7 for mortality numbers)</w:t>
      </w:r>
      <w:r>
        <w:rPr>
          <w:rFonts w:ascii="Calibri" w:hAnsi="Calibri" w:cs="Calibri"/>
          <w:color w:val="4472C4" w:themeColor="accent1"/>
        </w:rPr>
        <w:t>. As such</w:t>
      </w:r>
      <w:r w:rsidR="000A1B8E">
        <w:rPr>
          <w:rFonts w:ascii="Calibri" w:hAnsi="Calibri" w:cs="Calibri"/>
          <w:color w:val="4472C4" w:themeColor="accent1"/>
        </w:rPr>
        <w:t>,</w:t>
      </w:r>
      <w:r>
        <w:rPr>
          <w:rFonts w:ascii="Calibri" w:hAnsi="Calibri" w:cs="Calibri"/>
          <w:color w:val="4472C4" w:themeColor="accent1"/>
        </w:rPr>
        <w:t xml:space="preserve"> parameter estimates are large and estimated with high uncertainty. </w:t>
      </w:r>
      <w:r w:rsidR="006142E6">
        <w:rPr>
          <w:rFonts w:ascii="Calibri" w:hAnsi="Calibri" w:cs="Calibri"/>
          <w:color w:val="4472C4" w:themeColor="accent1"/>
        </w:rPr>
        <w:t>Given the small sample sizes and the focus on lab-based survival data over a short period of time</w:t>
      </w:r>
      <w:r w:rsidR="000A1B8E">
        <w:rPr>
          <w:rFonts w:ascii="Calibri" w:hAnsi="Calibri" w:cs="Calibri"/>
          <w:color w:val="4472C4" w:themeColor="accent1"/>
        </w:rPr>
        <w:t>,</w:t>
      </w:r>
      <w:r w:rsidR="006142E6">
        <w:rPr>
          <w:rFonts w:ascii="Calibri" w:hAnsi="Calibri" w:cs="Calibri"/>
          <w:color w:val="4472C4" w:themeColor="accent1"/>
        </w:rPr>
        <w:t xml:space="preserve"> we’ve decided to stick with our original analysis in the main manuscript. If the reviewers and editor think these additional analyses are </w:t>
      </w:r>
      <w:proofErr w:type="gramStart"/>
      <w:r w:rsidR="006142E6">
        <w:rPr>
          <w:rFonts w:ascii="Calibri" w:hAnsi="Calibri" w:cs="Calibri"/>
          <w:color w:val="4472C4" w:themeColor="accent1"/>
        </w:rPr>
        <w:t>useful</w:t>
      </w:r>
      <w:proofErr w:type="gramEnd"/>
      <w:r w:rsidR="006142E6">
        <w:rPr>
          <w:rFonts w:ascii="Calibri" w:hAnsi="Calibri" w:cs="Calibri"/>
          <w:color w:val="4472C4" w:themeColor="accent1"/>
        </w:rPr>
        <w:t xml:space="preserve"> we can also add them into the supplement</w:t>
      </w:r>
      <w:r w:rsidR="000A1B8E">
        <w:rPr>
          <w:rFonts w:ascii="Calibri" w:hAnsi="Calibri" w:cs="Calibri"/>
          <w:color w:val="4472C4" w:themeColor="accent1"/>
        </w:rPr>
        <w:t>. We have provided the R code for this analysis in our git hub under “Reviewer_analysis.R” if the editor or reviewers were interested</w:t>
      </w:r>
      <w:r w:rsidR="006142E6">
        <w:rPr>
          <w:rFonts w:ascii="Calibri" w:hAnsi="Calibri" w:cs="Calibri"/>
          <w:color w:val="4472C4" w:themeColor="accent1"/>
        </w:rPr>
        <w:t xml:space="preserve">. </w:t>
      </w:r>
    </w:p>
    <w:p w14:paraId="72B54A7B" w14:textId="77777777" w:rsidR="009D4585" w:rsidRDefault="009D4585" w:rsidP="009D4585">
      <w:pPr>
        <w:rPr>
          <w:rFonts w:ascii="Calibri" w:hAnsi="Calibri" w:cs="Calibri"/>
          <w:i/>
          <w:iCs/>
          <w:color w:val="4472C4" w:themeColor="accent1"/>
        </w:rPr>
      </w:pPr>
    </w:p>
    <w:p w14:paraId="159E523D" w14:textId="23653F01" w:rsidR="009D4585" w:rsidRDefault="009D4585" w:rsidP="009D4585">
      <w:pPr>
        <w:rPr>
          <w:rFonts w:ascii="Calibri" w:hAnsi="Calibri" w:cs="Calibri"/>
          <w:i/>
          <w:iCs/>
          <w:color w:val="4472C4" w:themeColor="accent1"/>
        </w:rPr>
      </w:pPr>
      <w:r>
        <w:rPr>
          <w:rFonts w:ascii="Calibri" w:hAnsi="Calibri" w:cs="Calibri"/>
          <w:i/>
          <w:iCs/>
          <w:color w:val="4472C4" w:themeColor="accent1"/>
        </w:rPr>
        <w:t>Table 2.</w:t>
      </w:r>
      <w:r w:rsidRPr="009D4585">
        <w:rPr>
          <w:rFonts w:ascii="Times New Roman" w:eastAsia="Times New Roman" w:hAnsi="Times New Roman" w:cs="Times New Roman"/>
          <w:iCs/>
          <w:color w:val="000000" w:themeColor="text1"/>
          <w:kern w:val="0"/>
          <w:shd w:val="clear" w:color="auto" w:fill="FFFFFF"/>
          <w:lang w:eastAsia="en-GB"/>
          <w14:ligatures w14:val="none"/>
        </w:rPr>
        <w:t xml:space="preserve"> </w:t>
      </w:r>
      <w:r w:rsidRPr="009D4585">
        <w:rPr>
          <w:rFonts w:ascii="Calibri" w:hAnsi="Calibri" w:cs="Calibri"/>
          <w:i/>
          <w:iCs/>
          <w:color w:val="4472C4" w:themeColor="accent1"/>
        </w:rPr>
        <w:t xml:space="preserve">BRMS Model coefficients testing for the relationship between </w:t>
      </w:r>
      <w:proofErr w:type="gramStart"/>
      <w:r>
        <w:rPr>
          <w:rFonts w:ascii="Calibri" w:hAnsi="Calibri" w:cs="Calibri"/>
          <w:i/>
          <w:iCs/>
          <w:color w:val="4472C4" w:themeColor="accent1"/>
        </w:rPr>
        <w:t>6 month</w:t>
      </w:r>
      <w:proofErr w:type="gramEnd"/>
      <w:r>
        <w:rPr>
          <w:rFonts w:ascii="Calibri" w:hAnsi="Calibri" w:cs="Calibri"/>
          <w:i/>
          <w:iCs/>
          <w:color w:val="4472C4" w:themeColor="accent1"/>
        </w:rPr>
        <w:t xml:space="preserve"> survival and </w:t>
      </w:r>
      <w:r w:rsidRPr="009D4585">
        <w:rPr>
          <w:rFonts w:ascii="Calibri" w:hAnsi="Calibri" w:cs="Calibri"/>
          <w:i/>
          <w:iCs/>
          <w:color w:val="4472C4" w:themeColor="accent1"/>
        </w:rPr>
        <w:t xml:space="preserve">mean metabolic rate across sex class for Bassiana duperryii and Pogona vitticeps. To fit </w:t>
      </w:r>
      <w:proofErr w:type="gramStart"/>
      <w:r w:rsidRPr="009D4585">
        <w:rPr>
          <w:rFonts w:ascii="Calibri" w:hAnsi="Calibri" w:cs="Calibri"/>
          <w:i/>
          <w:iCs/>
          <w:color w:val="4472C4" w:themeColor="accent1"/>
        </w:rPr>
        <w:t>normality</w:t>
      </w:r>
      <w:proofErr w:type="gramEnd"/>
      <w:r w:rsidRPr="009D4585">
        <w:rPr>
          <w:rFonts w:ascii="Calibri" w:hAnsi="Calibri" w:cs="Calibri"/>
          <w:i/>
          <w:iCs/>
          <w:color w:val="4472C4" w:themeColor="accent1"/>
        </w:rPr>
        <w:t xml:space="preserve"> mean metabolic rate was log-transformed. </w:t>
      </w:r>
      <w:r>
        <w:rPr>
          <w:rFonts w:ascii="Calibri" w:hAnsi="Calibri" w:cs="Calibri"/>
          <w:i/>
          <w:iCs/>
          <w:color w:val="4472C4" w:themeColor="accent1"/>
        </w:rPr>
        <w:t xml:space="preserve">The mass of individuals during metabolism testing was included in the model due to the detected effect of mass on </w:t>
      </w:r>
      <w:r w:rsidRPr="009D4585">
        <w:rPr>
          <w:rFonts w:ascii="Calibri" w:hAnsi="Calibri" w:cs="Calibri"/>
          <w:i/>
          <w:iCs/>
          <w:color w:val="4472C4" w:themeColor="accent1"/>
        </w:rPr>
        <w:t>metabolic rate</w:t>
      </w:r>
      <w:r>
        <w:rPr>
          <w:rFonts w:ascii="Calibri" w:hAnsi="Calibri" w:cs="Calibri"/>
          <w:i/>
          <w:iCs/>
          <w:color w:val="4472C4" w:themeColor="accent1"/>
        </w:rPr>
        <w:t xml:space="preserve">. </w:t>
      </w:r>
    </w:p>
    <w:p w14:paraId="4779EFDB" w14:textId="77777777" w:rsidR="009D4585" w:rsidRDefault="009D4585" w:rsidP="009D4585">
      <w:pPr>
        <w:rPr>
          <w:rFonts w:ascii="Calibri" w:hAnsi="Calibri" w:cs="Calibri"/>
          <w:i/>
          <w:iCs/>
          <w:color w:val="4472C4" w:themeColor="accent1"/>
        </w:rPr>
      </w:pPr>
    </w:p>
    <w:p w14:paraId="42D1E15E" w14:textId="77777777" w:rsidR="009D4585" w:rsidRDefault="009D4585" w:rsidP="009D4585">
      <w:pPr>
        <w:rPr>
          <w:rFonts w:ascii="Calibri" w:hAnsi="Calibri" w:cs="Calibri"/>
          <w:i/>
          <w:iCs/>
          <w:color w:val="4472C4" w:themeColor="accent1"/>
        </w:rPr>
      </w:pPr>
    </w:p>
    <w:p w14:paraId="356CFFC0" w14:textId="77777777" w:rsidR="009D4585" w:rsidRDefault="009D4585" w:rsidP="009D4585">
      <w:pPr>
        <w:rPr>
          <w:rFonts w:ascii="Calibri" w:hAnsi="Calibri" w:cs="Calibri"/>
          <w:i/>
          <w:iCs/>
          <w:color w:val="4472C4" w:themeColor="accent1"/>
        </w:rPr>
      </w:pPr>
    </w:p>
    <w:p w14:paraId="1B773E94" w14:textId="77777777" w:rsidR="009D4585" w:rsidRDefault="009D4585" w:rsidP="009D4585">
      <w:pPr>
        <w:rPr>
          <w:rFonts w:ascii="Calibri" w:hAnsi="Calibri" w:cs="Calibri"/>
          <w:i/>
          <w:iCs/>
          <w:color w:val="4472C4" w:themeColor="accent1"/>
        </w:rPr>
      </w:pPr>
    </w:p>
    <w:p w14:paraId="47FEA63D" w14:textId="77777777" w:rsidR="009D4585" w:rsidRDefault="009D4585" w:rsidP="009D4585">
      <w:pPr>
        <w:rPr>
          <w:rFonts w:ascii="Calibri" w:hAnsi="Calibri" w:cs="Calibri"/>
          <w:i/>
          <w:iCs/>
          <w:color w:val="4472C4" w:themeColor="accent1"/>
        </w:rPr>
      </w:pPr>
    </w:p>
    <w:p w14:paraId="16F4A7E9" w14:textId="77777777" w:rsidR="009D4585" w:rsidRDefault="009D4585" w:rsidP="009D4585">
      <w:pPr>
        <w:rPr>
          <w:rFonts w:ascii="Calibri" w:hAnsi="Calibri" w:cs="Calibri"/>
          <w:i/>
          <w:iCs/>
          <w:color w:val="4472C4" w:themeColor="accent1"/>
        </w:rPr>
      </w:pPr>
    </w:p>
    <w:p w14:paraId="135F6696" w14:textId="77777777" w:rsidR="009D4585" w:rsidRDefault="009D4585" w:rsidP="009D4585">
      <w:pPr>
        <w:rPr>
          <w:rFonts w:ascii="Calibri" w:hAnsi="Calibri" w:cs="Calibri"/>
          <w:i/>
          <w:iCs/>
          <w:color w:val="4472C4" w:themeColor="accent1"/>
        </w:rPr>
      </w:pPr>
    </w:p>
    <w:p w14:paraId="71A7FF0D" w14:textId="77777777" w:rsidR="009D4585" w:rsidRDefault="009D4585" w:rsidP="009D4585">
      <w:pPr>
        <w:rPr>
          <w:rFonts w:ascii="Calibri" w:hAnsi="Calibri" w:cs="Calibri"/>
          <w:i/>
          <w:iCs/>
          <w:color w:val="4472C4" w:themeColor="accent1"/>
        </w:rPr>
      </w:pPr>
    </w:p>
    <w:p w14:paraId="2ADD0C0E" w14:textId="77777777" w:rsidR="009D4585" w:rsidRDefault="009D4585" w:rsidP="009D4585">
      <w:pPr>
        <w:rPr>
          <w:rFonts w:ascii="Calibri" w:hAnsi="Calibri" w:cs="Calibri"/>
          <w:i/>
          <w:iCs/>
          <w:color w:val="4472C4" w:themeColor="accent1"/>
        </w:rPr>
      </w:pPr>
    </w:p>
    <w:p w14:paraId="4A7B1FEE" w14:textId="77777777" w:rsidR="009D4585" w:rsidRDefault="009D4585" w:rsidP="009D4585">
      <w:pPr>
        <w:rPr>
          <w:rFonts w:ascii="Calibri" w:hAnsi="Calibri" w:cs="Calibri"/>
          <w:i/>
          <w:iCs/>
          <w:color w:val="4472C4" w:themeColor="accent1"/>
        </w:rPr>
      </w:pPr>
    </w:p>
    <w:p w14:paraId="75C5AFB8" w14:textId="77777777" w:rsidR="009D4585" w:rsidRDefault="009D4585" w:rsidP="009D4585">
      <w:pPr>
        <w:rPr>
          <w:rFonts w:ascii="Calibri" w:hAnsi="Calibri" w:cs="Calibri"/>
          <w:i/>
          <w:iCs/>
          <w:color w:val="4472C4" w:themeColor="accent1"/>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24"/>
        <w:gridCol w:w="1816"/>
        <w:gridCol w:w="1266"/>
        <w:gridCol w:w="1254"/>
        <w:gridCol w:w="1328"/>
      </w:tblGrid>
      <w:tr w:rsidR="009D4585" w:rsidRPr="009D4585" w14:paraId="6A2EE0B8" w14:textId="77777777" w:rsidTr="0089243F">
        <w:trPr>
          <w:tblHeader/>
          <w:jc w:val="center"/>
        </w:trPr>
        <w:tc>
          <w:tcPr>
            <w:tcW w:w="15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BF3239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Species</w:t>
            </w:r>
          </w:p>
        </w:tc>
        <w:tc>
          <w:tcPr>
            <w:tcW w:w="181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A8907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Covariate</w:t>
            </w:r>
          </w:p>
        </w:tc>
        <w:tc>
          <w:tcPr>
            <w:tcW w:w="1266"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2BA61A5"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Estimate</w:t>
            </w:r>
          </w:p>
        </w:tc>
        <w:tc>
          <w:tcPr>
            <w:tcW w:w="125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340D713"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l-95% CI</w:t>
            </w:r>
          </w:p>
        </w:tc>
        <w:tc>
          <w:tcPr>
            <w:tcW w:w="132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87CF76" w14:textId="77777777"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u-95% CI</w:t>
            </w:r>
          </w:p>
        </w:tc>
      </w:tr>
      <w:tr w:rsidR="009D4585" w:rsidRPr="009D4585" w14:paraId="0E607C22" w14:textId="77777777" w:rsidTr="0089243F">
        <w:trPr>
          <w:jc w:val="center"/>
        </w:trPr>
        <w:tc>
          <w:tcPr>
            <w:tcW w:w="1524" w:type="dxa"/>
            <w:vMerge w:val="restart"/>
            <w:tcBorders>
              <w:top w:val="single" w:sz="18" w:space="0" w:color="666666"/>
              <w:bottom w:val="single" w:sz="4" w:space="0" w:color="auto"/>
            </w:tcBorders>
            <w:shd w:val="clear" w:color="auto" w:fill="auto"/>
            <w:tcMar>
              <w:top w:w="0" w:type="dxa"/>
              <w:left w:w="0" w:type="dxa"/>
              <w:bottom w:w="0" w:type="dxa"/>
              <w:right w:w="0" w:type="dxa"/>
            </w:tcMar>
            <w:vAlign w:val="center"/>
            <w:hideMark/>
          </w:tcPr>
          <w:p w14:paraId="236FE09E"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B. duperryii</w:t>
            </w:r>
          </w:p>
        </w:tc>
        <w:tc>
          <w:tcPr>
            <w:tcW w:w="1816" w:type="dxa"/>
            <w:tcBorders>
              <w:top w:val="single" w:sz="18" w:space="0" w:color="666666"/>
            </w:tcBorders>
            <w:shd w:val="clear" w:color="auto" w:fill="auto"/>
            <w:tcMar>
              <w:top w:w="0" w:type="dxa"/>
              <w:left w:w="0" w:type="dxa"/>
              <w:bottom w:w="0" w:type="dxa"/>
              <w:right w:w="0" w:type="dxa"/>
            </w:tcMar>
            <w:vAlign w:val="center"/>
            <w:hideMark/>
          </w:tcPr>
          <w:p w14:paraId="1608C4D9"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p>
        </w:tc>
        <w:tc>
          <w:tcPr>
            <w:tcW w:w="1266" w:type="dxa"/>
            <w:tcBorders>
              <w:top w:val="single" w:sz="18" w:space="0" w:color="666666"/>
            </w:tcBorders>
            <w:shd w:val="clear" w:color="auto" w:fill="auto"/>
            <w:tcMar>
              <w:top w:w="0" w:type="dxa"/>
              <w:left w:w="0" w:type="dxa"/>
              <w:bottom w:w="0" w:type="dxa"/>
              <w:right w:w="0" w:type="dxa"/>
            </w:tcMar>
            <w:vAlign w:val="center"/>
            <w:hideMark/>
          </w:tcPr>
          <w:p w14:paraId="69747C31" w14:textId="2CCB5BD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-1.21</w:t>
            </w:r>
          </w:p>
        </w:tc>
        <w:tc>
          <w:tcPr>
            <w:tcW w:w="1254" w:type="dxa"/>
            <w:tcBorders>
              <w:top w:val="single" w:sz="18" w:space="0" w:color="666666"/>
            </w:tcBorders>
            <w:shd w:val="clear" w:color="auto" w:fill="auto"/>
            <w:tcMar>
              <w:top w:w="0" w:type="dxa"/>
              <w:left w:w="0" w:type="dxa"/>
              <w:bottom w:w="0" w:type="dxa"/>
              <w:right w:w="0" w:type="dxa"/>
            </w:tcMar>
            <w:vAlign w:val="center"/>
            <w:hideMark/>
          </w:tcPr>
          <w:p w14:paraId="34CD48F4" w14:textId="3BCAB5B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23</w:t>
            </w:r>
            <w:r w:rsidRPr="009D4585">
              <w:rPr>
                <w:rFonts w:ascii="Calibri" w:hAnsi="Calibri" w:cs="Calibri"/>
                <w:i/>
                <w:iCs/>
                <w:color w:val="4472C4" w:themeColor="accent1"/>
              </w:rPr>
              <w:t>.</w:t>
            </w:r>
            <w:r w:rsidR="000A1B8E">
              <w:rPr>
                <w:rFonts w:ascii="Calibri" w:hAnsi="Calibri" w:cs="Calibri"/>
                <w:i/>
                <w:iCs/>
                <w:color w:val="4472C4" w:themeColor="accent1"/>
              </w:rPr>
              <w:t>90</w:t>
            </w:r>
          </w:p>
        </w:tc>
        <w:tc>
          <w:tcPr>
            <w:tcW w:w="1328" w:type="dxa"/>
            <w:tcBorders>
              <w:top w:val="single" w:sz="18" w:space="0" w:color="666666"/>
            </w:tcBorders>
            <w:shd w:val="clear" w:color="auto" w:fill="auto"/>
            <w:tcMar>
              <w:top w:w="0" w:type="dxa"/>
              <w:left w:w="0" w:type="dxa"/>
              <w:bottom w:w="0" w:type="dxa"/>
              <w:right w:w="0" w:type="dxa"/>
            </w:tcMar>
            <w:vAlign w:val="center"/>
            <w:hideMark/>
          </w:tcPr>
          <w:p w14:paraId="42749AB9" w14:textId="268A481D"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21.58</w:t>
            </w:r>
          </w:p>
        </w:tc>
      </w:tr>
      <w:tr w:rsidR="009D4585" w:rsidRPr="009D4585" w14:paraId="77F07409" w14:textId="77777777" w:rsidTr="0089243F">
        <w:trPr>
          <w:jc w:val="center"/>
        </w:trPr>
        <w:tc>
          <w:tcPr>
            <w:tcW w:w="0" w:type="auto"/>
            <w:vMerge/>
            <w:tcBorders>
              <w:bottom w:val="single" w:sz="4" w:space="0" w:color="auto"/>
            </w:tcBorders>
            <w:shd w:val="clear" w:color="auto" w:fill="auto"/>
            <w:vAlign w:val="center"/>
            <w:hideMark/>
          </w:tcPr>
          <w:p w14:paraId="2686DE6C"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1F0FA64F"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366BECB5" w14:textId="62551E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w:t>
            </w:r>
            <w:r w:rsidR="009D4585" w:rsidRPr="009D4585">
              <w:rPr>
                <w:rFonts w:ascii="Calibri" w:hAnsi="Calibri" w:cs="Calibri"/>
                <w:i/>
                <w:iCs/>
                <w:color w:val="4472C4" w:themeColor="accent1"/>
              </w:rPr>
              <w:t>0.</w:t>
            </w:r>
            <w:r>
              <w:rPr>
                <w:rFonts w:ascii="Calibri" w:hAnsi="Calibri" w:cs="Calibri"/>
                <w:i/>
                <w:iCs/>
                <w:color w:val="4472C4" w:themeColor="accent1"/>
              </w:rPr>
              <w:t>21</w:t>
            </w:r>
          </w:p>
        </w:tc>
        <w:tc>
          <w:tcPr>
            <w:tcW w:w="1254" w:type="dxa"/>
            <w:shd w:val="clear" w:color="auto" w:fill="auto"/>
            <w:tcMar>
              <w:top w:w="0" w:type="dxa"/>
              <w:left w:w="0" w:type="dxa"/>
              <w:bottom w:w="0" w:type="dxa"/>
              <w:right w:w="0" w:type="dxa"/>
            </w:tcMar>
            <w:vAlign w:val="center"/>
            <w:hideMark/>
          </w:tcPr>
          <w:p w14:paraId="6564A495" w14:textId="55442EA1"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4.07</w:t>
            </w:r>
          </w:p>
        </w:tc>
        <w:tc>
          <w:tcPr>
            <w:tcW w:w="1328" w:type="dxa"/>
            <w:shd w:val="clear" w:color="auto" w:fill="auto"/>
            <w:tcMar>
              <w:top w:w="0" w:type="dxa"/>
              <w:left w:w="0" w:type="dxa"/>
              <w:bottom w:w="0" w:type="dxa"/>
              <w:right w:w="0" w:type="dxa"/>
            </w:tcMar>
            <w:vAlign w:val="center"/>
            <w:hideMark/>
          </w:tcPr>
          <w:p w14:paraId="610AD73F" w14:textId="5739CAD6"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3.43</w:t>
            </w:r>
          </w:p>
        </w:tc>
      </w:tr>
      <w:tr w:rsidR="009D4585" w:rsidRPr="009D4585" w14:paraId="226B9AC4" w14:textId="77777777" w:rsidTr="0089243F">
        <w:trPr>
          <w:jc w:val="center"/>
        </w:trPr>
        <w:tc>
          <w:tcPr>
            <w:tcW w:w="0" w:type="auto"/>
            <w:vMerge/>
            <w:tcBorders>
              <w:bottom w:val="single" w:sz="4" w:space="0" w:color="auto"/>
            </w:tcBorders>
            <w:shd w:val="clear" w:color="auto" w:fill="auto"/>
            <w:vAlign w:val="center"/>
          </w:tcPr>
          <w:p w14:paraId="593422F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402E267C" w14:textId="053AE612" w:rsidR="009D4585" w:rsidRPr="009D4585" w:rsidRDefault="009D4585" w:rsidP="0089243F">
            <w:pPr>
              <w:rPr>
                <w:rFonts w:ascii="Calibri" w:hAnsi="Calibri" w:cs="Calibri"/>
                <w:i/>
                <w:iCs/>
                <w:color w:val="4472C4" w:themeColor="accent1"/>
              </w:rPr>
            </w:pPr>
            <w:r>
              <w:rPr>
                <w:rFonts w:ascii="Calibri" w:hAnsi="Calibri" w:cs="Calibri"/>
                <w:i/>
                <w:iCs/>
                <w:color w:val="4472C4" w:themeColor="accent1"/>
              </w:rPr>
              <w:t>mass</w:t>
            </w:r>
          </w:p>
        </w:tc>
        <w:tc>
          <w:tcPr>
            <w:tcW w:w="1266" w:type="dxa"/>
            <w:shd w:val="clear" w:color="auto" w:fill="auto"/>
            <w:tcMar>
              <w:top w:w="0" w:type="dxa"/>
              <w:left w:w="0" w:type="dxa"/>
              <w:bottom w:w="0" w:type="dxa"/>
              <w:right w:w="0" w:type="dxa"/>
            </w:tcMar>
            <w:vAlign w:val="center"/>
          </w:tcPr>
          <w:p w14:paraId="45874B32" w14:textId="4834FC1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5.37</w:t>
            </w:r>
          </w:p>
        </w:tc>
        <w:tc>
          <w:tcPr>
            <w:tcW w:w="1254" w:type="dxa"/>
            <w:shd w:val="clear" w:color="auto" w:fill="auto"/>
            <w:tcMar>
              <w:top w:w="0" w:type="dxa"/>
              <w:left w:w="0" w:type="dxa"/>
              <w:bottom w:w="0" w:type="dxa"/>
              <w:right w:w="0" w:type="dxa"/>
            </w:tcMar>
            <w:vAlign w:val="center"/>
          </w:tcPr>
          <w:p w14:paraId="725CA96F" w14:textId="5A58C438"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-16.25</w:t>
            </w:r>
          </w:p>
        </w:tc>
        <w:tc>
          <w:tcPr>
            <w:tcW w:w="1328" w:type="dxa"/>
            <w:shd w:val="clear" w:color="auto" w:fill="auto"/>
            <w:tcMar>
              <w:top w:w="0" w:type="dxa"/>
              <w:left w:w="0" w:type="dxa"/>
              <w:bottom w:w="0" w:type="dxa"/>
              <w:right w:w="0" w:type="dxa"/>
            </w:tcMar>
            <w:vAlign w:val="center"/>
          </w:tcPr>
          <w:p w14:paraId="67DCF338" w14:textId="1AFD75E0"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27.19</w:t>
            </w:r>
          </w:p>
        </w:tc>
      </w:tr>
      <w:tr w:rsidR="009D4585" w:rsidRPr="009D4585" w14:paraId="21B24C48" w14:textId="77777777" w:rsidTr="0089243F">
        <w:trPr>
          <w:jc w:val="center"/>
        </w:trPr>
        <w:tc>
          <w:tcPr>
            <w:tcW w:w="0" w:type="auto"/>
            <w:vMerge/>
            <w:tcBorders>
              <w:bottom w:val="single" w:sz="4" w:space="0" w:color="auto"/>
            </w:tcBorders>
            <w:shd w:val="clear" w:color="auto" w:fill="auto"/>
            <w:vAlign w:val="center"/>
            <w:hideMark/>
          </w:tcPr>
          <w:p w14:paraId="5EA069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AFDBF1B"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sexXXm</w:t>
            </w:r>
          </w:p>
        </w:tc>
        <w:tc>
          <w:tcPr>
            <w:tcW w:w="1266" w:type="dxa"/>
            <w:shd w:val="clear" w:color="auto" w:fill="auto"/>
            <w:tcMar>
              <w:top w:w="0" w:type="dxa"/>
              <w:left w:w="0" w:type="dxa"/>
              <w:bottom w:w="0" w:type="dxa"/>
              <w:right w:w="0" w:type="dxa"/>
            </w:tcMar>
            <w:vAlign w:val="center"/>
            <w:hideMark/>
          </w:tcPr>
          <w:p w14:paraId="03993ED6" w14:textId="1F59E6F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-0.73</w:t>
            </w:r>
          </w:p>
        </w:tc>
        <w:tc>
          <w:tcPr>
            <w:tcW w:w="1254" w:type="dxa"/>
            <w:shd w:val="clear" w:color="auto" w:fill="auto"/>
            <w:tcMar>
              <w:top w:w="0" w:type="dxa"/>
              <w:left w:w="0" w:type="dxa"/>
              <w:bottom w:w="0" w:type="dxa"/>
              <w:right w:w="0" w:type="dxa"/>
            </w:tcMar>
            <w:vAlign w:val="center"/>
            <w:hideMark/>
          </w:tcPr>
          <w:p w14:paraId="290C4AEC" w14:textId="5CC2358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3.22</w:t>
            </w:r>
          </w:p>
        </w:tc>
        <w:tc>
          <w:tcPr>
            <w:tcW w:w="1328" w:type="dxa"/>
            <w:shd w:val="clear" w:color="auto" w:fill="auto"/>
            <w:tcMar>
              <w:top w:w="0" w:type="dxa"/>
              <w:left w:w="0" w:type="dxa"/>
              <w:bottom w:w="0" w:type="dxa"/>
              <w:right w:w="0" w:type="dxa"/>
            </w:tcMar>
            <w:vAlign w:val="center"/>
            <w:hideMark/>
          </w:tcPr>
          <w:p w14:paraId="57A2F588" w14:textId="4681163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1.54</w:t>
            </w:r>
          </w:p>
        </w:tc>
      </w:tr>
      <w:tr w:rsidR="009D4585" w:rsidRPr="009D4585" w14:paraId="2B41BB74" w14:textId="77777777" w:rsidTr="0089243F">
        <w:trPr>
          <w:jc w:val="center"/>
        </w:trPr>
        <w:tc>
          <w:tcPr>
            <w:tcW w:w="0" w:type="auto"/>
            <w:vMerge/>
            <w:tcBorders>
              <w:bottom w:val="single" w:sz="4" w:space="0" w:color="auto"/>
            </w:tcBorders>
            <w:shd w:val="clear" w:color="auto" w:fill="auto"/>
            <w:vAlign w:val="center"/>
            <w:hideMark/>
          </w:tcPr>
          <w:p w14:paraId="502532E2" w14:textId="77777777" w:rsidR="009D4585" w:rsidRPr="009D4585" w:rsidRDefault="009D4585" w:rsidP="0089243F">
            <w:pPr>
              <w:rPr>
                <w:rFonts w:ascii="Calibri" w:hAnsi="Calibri" w:cs="Calibri"/>
                <w:i/>
                <w:iCs/>
                <w:color w:val="4472C4" w:themeColor="accent1"/>
              </w:rPr>
            </w:pPr>
          </w:p>
        </w:tc>
        <w:tc>
          <w:tcPr>
            <w:tcW w:w="1816" w:type="dxa"/>
            <w:tcBorders>
              <w:bottom w:val="single" w:sz="4" w:space="0" w:color="auto"/>
            </w:tcBorders>
            <w:shd w:val="clear" w:color="auto" w:fill="auto"/>
            <w:tcMar>
              <w:top w:w="0" w:type="dxa"/>
              <w:left w:w="0" w:type="dxa"/>
              <w:bottom w:w="0" w:type="dxa"/>
              <w:right w:w="0" w:type="dxa"/>
            </w:tcMar>
            <w:vAlign w:val="center"/>
            <w:hideMark/>
          </w:tcPr>
          <w:p w14:paraId="3E1DE1F1"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sexXYm</w:t>
            </w:r>
          </w:p>
        </w:tc>
        <w:tc>
          <w:tcPr>
            <w:tcW w:w="1266" w:type="dxa"/>
            <w:tcBorders>
              <w:bottom w:val="single" w:sz="4" w:space="0" w:color="auto"/>
            </w:tcBorders>
            <w:shd w:val="clear" w:color="auto" w:fill="auto"/>
            <w:tcMar>
              <w:top w:w="0" w:type="dxa"/>
              <w:left w:w="0" w:type="dxa"/>
              <w:bottom w:w="0" w:type="dxa"/>
              <w:right w:w="0" w:type="dxa"/>
            </w:tcMar>
            <w:vAlign w:val="center"/>
            <w:hideMark/>
          </w:tcPr>
          <w:p w14:paraId="1B71AC3A" w14:textId="00DD50B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10.88</w:t>
            </w:r>
          </w:p>
        </w:tc>
        <w:tc>
          <w:tcPr>
            <w:tcW w:w="1254" w:type="dxa"/>
            <w:tcBorders>
              <w:bottom w:val="single" w:sz="4" w:space="0" w:color="auto"/>
            </w:tcBorders>
            <w:shd w:val="clear" w:color="auto" w:fill="auto"/>
            <w:tcMar>
              <w:top w:w="0" w:type="dxa"/>
              <w:left w:w="0" w:type="dxa"/>
              <w:bottom w:w="0" w:type="dxa"/>
              <w:right w:w="0" w:type="dxa"/>
            </w:tcMar>
            <w:vAlign w:val="center"/>
            <w:hideMark/>
          </w:tcPr>
          <w:p w14:paraId="72E8E018" w14:textId="1B682E27"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-0.12</w:t>
            </w:r>
          </w:p>
        </w:tc>
        <w:tc>
          <w:tcPr>
            <w:tcW w:w="1328" w:type="dxa"/>
            <w:tcBorders>
              <w:bottom w:val="single" w:sz="4" w:space="0" w:color="auto"/>
            </w:tcBorders>
            <w:shd w:val="clear" w:color="auto" w:fill="auto"/>
            <w:tcMar>
              <w:top w:w="0" w:type="dxa"/>
              <w:left w:w="0" w:type="dxa"/>
              <w:bottom w:w="0" w:type="dxa"/>
              <w:right w:w="0" w:type="dxa"/>
            </w:tcMar>
            <w:vAlign w:val="center"/>
            <w:hideMark/>
          </w:tcPr>
          <w:p w14:paraId="6AE9ED4E" w14:textId="6B1C67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45.22</w:t>
            </w:r>
          </w:p>
        </w:tc>
      </w:tr>
      <w:tr w:rsidR="009D4585" w:rsidRPr="009D4585" w14:paraId="5921667B" w14:textId="77777777" w:rsidTr="0089243F">
        <w:trPr>
          <w:jc w:val="center"/>
        </w:trPr>
        <w:tc>
          <w:tcPr>
            <w:tcW w:w="1524" w:type="dxa"/>
            <w:vMerge w:val="restart"/>
            <w:tcBorders>
              <w:top w:val="single" w:sz="4" w:space="0" w:color="auto"/>
              <w:bottom w:val="single" w:sz="18" w:space="0" w:color="808080" w:themeColor="background1" w:themeShade="80"/>
            </w:tcBorders>
            <w:shd w:val="clear" w:color="auto" w:fill="auto"/>
            <w:tcMar>
              <w:top w:w="0" w:type="dxa"/>
              <w:left w:w="0" w:type="dxa"/>
              <w:bottom w:w="0" w:type="dxa"/>
              <w:right w:w="0" w:type="dxa"/>
            </w:tcMar>
            <w:vAlign w:val="center"/>
            <w:hideMark/>
          </w:tcPr>
          <w:p w14:paraId="13C11D32"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P. vitticeps</w:t>
            </w:r>
          </w:p>
        </w:tc>
        <w:tc>
          <w:tcPr>
            <w:tcW w:w="1816" w:type="dxa"/>
            <w:tcBorders>
              <w:top w:val="single" w:sz="4" w:space="0" w:color="auto"/>
            </w:tcBorders>
            <w:shd w:val="clear" w:color="auto" w:fill="auto"/>
            <w:tcMar>
              <w:top w:w="0" w:type="dxa"/>
              <w:left w:w="0" w:type="dxa"/>
              <w:bottom w:w="0" w:type="dxa"/>
              <w:right w:w="0" w:type="dxa"/>
            </w:tcMar>
            <w:vAlign w:val="center"/>
            <w:hideMark/>
          </w:tcPr>
          <w:p w14:paraId="7289C8A6"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Intercept</w:t>
            </w:r>
          </w:p>
        </w:tc>
        <w:tc>
          <w:tcPr>
            <w:tcW w:w="1266" w:type="dxa"/>
            <w:tcBorders>
              <w:top w:val="single" w:sz="4" w:space="0" w:color="auto"/>
            </w:tcBorders>
            <w:shd w:val="clear" w:color="auto" w:fill="auto"/>
            <w:tcMar>
              <w:top w:w="0" w:type="dxa"/>
              <w:left w:w="0" w:type="dxa"/>
              <w:bottom w:w="0" w:type="dxa"/>
              <w:right w:w="0" w:type="dxa"/>
            </w:tcMar>
            <w:vAlign w:val="center"/>
            <w:hideMark/>
          </w:tcPr>
          <w:p w14:paraId="2AE37F11" w14:textId="0711D5E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4.72</w:t>
            </w:r>
          </w:p>
        </w:tc>
        <w:tc>
          <w:tcPr>
            <w:tcW w:w="1254" w:type="dxa"/>
            <w:tcBorders>
              <w:top w:val="single" w:sz="4" w:space="0" w:color="auto"/>
            </w:tcBorders>
            <w:shd w:val="clear" w:color="auto" w:fill="auto"/>
            <w:tcMar>
              <w:top w:w="0" w:type="dxa"/>
              <w:left w:w="0" w:type="dxa"/>
              <w:bottom w:w="0" w:type="dxa"/>
              <w:right w:w="0" w:type="dxa"/>
            </w:tcMar>
            <w:vAlign w:val="center"/>
            <w:hideMark/>
          </w:tcPr>
          <w:p w14:paraId="748E8544" w14:textId="759294E9"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-1.22</w:t>
            </w:r>
          </w:p>
        </w:tc>
        <w:tc>
          <w:tcPr>
            <w:tcW w:w="1328" w:type="dxa"/>
            <w:tcBorders>
              <w:top w:val="single" w:sz="4" w:space="0" w:color="auto"/>
            </w:tcBorders>
            <w:shd w:val="clear" w:color="auto" w:fill="auto"/>
            <w:tcMar>
              <w:top w:w="0" w:type="dxa"/>
              <w:left w:w="0" w:type="dxa"/>
              <w:bottom w:w="0" w:type="dxa"/>
              <w:right w:w="0" w:type="dxa"/>
            </w:tcMar>
            <w:vAlign w:val="center"/>
            <w:hideMark/>
          </w:tcPr>
          <w:p w14:paraId="1A9B7698" w14:textId="788D8E2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10.79</w:t>
            </w:r>
          </w:p>
        </w:tc>
      </w:tr>
      <w:tr w:rsidR="009D4585" w:rsidRPr="009D4585" w14:paraId="5ED5BE40"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71655E8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58E8B68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log(mean_O2)</w:t>
            </w:r>
          </w:p>
        </w:tc>
        <w:tc>
          <w:tcPr>
            <w:tcW w:w="1266" w:type="dxa"/>
            <w:shd w:val="clear" w:color="auto" w:fill="auto"/>
            <w:tcMar>
              <w:top w:w="0" w:type="dxa"/>
              <w:left w:w="0" w:type="dxa"/>
              <w:bottom w:w="0" w:type="dxa"/>
              <w:right w:w="0" w:type="dxa"/>
            </w:tcMar>
            <w:vAlign w:val="center"/>
            <w:hideMark/>
          </w:tcPr>
          <w:p w14:paraId="72AEAC75" w14:textId="5340AC63"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1.27</w:t>
            </w:r>
          </w:p>
        </w:tc>
        <w:tc>
          <w:tcPr>
            <w:tcW w:w="1254" w:type="dxa"/>
            <w:shd w:val="clear" w:color="auto" w:fill="auto"/>
            <w:tcMar>
              <w:top w:w="0" w:type="dxa"/>
              <w:left w:w="0" w:type="dxa"/>
              <w:bottom w:w="0" w:type="dxa"/>
              <w:right w:w="0" w:type="dxa"/>
            </w:tcMar>
            <w:vAlign w:val="center"/>
            <w:hideMark/>
          </w:tcPr>
          <w:p w14:paraId="321B01C9" w14:textId="78E61E33"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0.43</w:t>
            </w:r>
          </w:p>
        </w:tc>
        <w:tc>
          <w:tcPr>
            <w:tcW w:w="1328" w:type="dxa"/>
            <w:shd w:val="clear" w:color="auto" w:fill="auto"/>
            <w:tcMar>
              <w:top w:w="0" w:type="dxa"/>
              <w:left w:w="0" w:type="dxa"/>
              <w:bottom w:w="0" w:type="dxa"/>
              <w:right w:w="0" w:type="dxa"/>
            </w:tcMar>
            <w:vAlign w:val="center"/>
            <w:hideMark/>
          </w:tcPr>
          <w:p w14:paraId="51204A78" w14:textId="054C97BA"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3.05</w:t>
            </w:r>
          </w:p>
        </w:tc>
      </w:tr>
      <w:tr w:rsidR="009D4585" w:rsidRPr="009D4585" w14:paraId="1AE72DB7" w14:textId="77777777" w:rsidTr="0089243F">
        <w:trPr>
          <w:jc w:val="center"/>
        </w:trPr>
        <w:tc>
          <w:tcPr>
            <w:tcW w:w="0" w:type="auto"/>
            <w:vMerge/>
            <w:tcBorders>
              <w:bottom w:val="single" w:sz="18" w:space="0" w:color="808080" w:themeColor="background1" w:themeShade="80"/>
            </w:tcBorders>
            <w:shd w:val="clear" w:color="auto" w:fill="auto"/>
            <w:vAlign w:val="center"/>
          </w:tcPr>
          <w:p w14:paraId="44370BE6"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tcPr>
          <w:p w14:paraId="0ED04010" w14:textId="521A1DC1" w:rsidR="009D4585" w:rsidRPr="009D4585" w:rsidRDefault="000A1B8E" w:rsidP="0089243F">
            <w:pPr>
              <w:rPr>
                <w:rFonts w:ascii="Calibri" w:hAnsi="Calibri" w:cs="Calibri"/>
                <w:i/>
                <w:iCs/>
                <w:color w:val="4472C4" w:themeColor="accent1"/>
              </w:rPr>
            </w:pPr>
            <w:r>
              <w:rPr>
                <w:rFonts w:ascii="Calibri" w:hAnsi="Calibri" w:cs="Calibri"/>
                <w:i/>
                <w:iCs/>
                <w:color w:val="4472C4" w:themeColor="accent1"/>
              </w:rPr>
              <w:t>mass</w:t>
            </w:r>
          </w:p>
        </w:tc>
        <w:tc>
          <w:tcPr>
            <w:tcW w:w="1266" w:type="dxa"/>
            <w:shd w:val="clear" w:color="auto" w:fill="auto"/>
            <w:tcMar>
              <w:top w:w="0" w:type="dxa"/>
              <w:left w:w="0" w:type="dxa"/>
              <w:bottom w:w="0" w:type="dxa"/>
              <w:right w:w="0" w:type="dxa"/>
            </w:tcMar>
            <w:vAlign w:val="center"/>
          </w:tcPr>
          <w:p w14:paraId="6636608E" w14:textId="33F17341"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-0.17</w:t>
            </w:r>
          </w:p>
        </w:tc>
        <w:tc>
          <w:tcPr>
            <w:tcW w:w="1254" w:type="dxa"/>
            <w:shd w:val="clear" w:color="auto" w:fill="auto"/>
            <w:tcMar>
              <w:top w:w="0" w:type="dxa"/>
              <w:left w:w="0" w:type="dxa"/>
              <w:bottom w:w="0" w:type="dxa"/>
              <w:right w:w="0" w:type="dxa"/>
            </w:tcMar>
            <w:vAlign w:val="center"/>
          </w:tcPr>
          <w:p w14:paraId="4F231102" w14:textId="17FCD3C4"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-1.15</w:t>
            </w:r>
          </w:p>
        </w:tc>
        <w:tc>
          <w:tcPr>
            <w:tcW w:w="1328" w:type="dxa"/>
            <w:shd w:val="clear" w:color="auto" w:fill="auto"/>
            <w:tcMar>
              <w:top w:w="0" w:type="dxa"/>
              <w:left w:w="0" w:type="dxa"/>
              <w:bottom w:w="0" w:type="dxa"/>
              <w:right w:w="0" w:type="dxa"/>
            </w:tcMar>
            <w:vAlign w:val="center"/>
          </w:tcPr>
          <w:p w14:paraId="0F50695F" w14:textId="470F373B"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0.96</w:t>
            </w:r>
          </w:p>
        </w:tc>
      </w:tr>
      <w:tr w:rsidR="009D4585" w:rsidRPr="009D4585" w14:paraId="14C77038"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8F0833A" w14:textId="77777777" w:rsidR="009D4585" w:rsidRPr="009D4585" w:rsidRDefault="009D4585" w:rsidP="0089243F">
            <w:pPr>
              <w:rPr>
                <w:rFonts w:ascii="Calibri" w:hAnsi="Calibri" w:cs="Calibri"/>
                <w:i/>
                <w:iCs/>
                <w:color w:val="4472C4" w:themeColor="accent1"/>
              </w:rPr>
            </w:pPr>
          </w:p>
        </w:tc>
        <w:tc>
          <w:tcPr>
            <w:tcW w:w="1816" w:type="dxa"/>
            <w:shd w:val="clear" w:color="auto" w:fill="auto"/>
            <w:tcMar>
              <w:top w:w="0" w:type="dxa"/>
              <w:left w:w="0" w:type="dxa"/>
              <w:bottom w:w="0" w:type="dxa"/>
              <w:right w:w="0" w:type="dxa"/>
            </w:tcMar>
            <w:vAlign w:val="center"/>
            <w:hideMark/>
          </w:tcPr>
          <w:p w14:paraId="4DE72A13"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sexZZf</w:t>
            </w:r>
          </w:p>
        </w:tc>
        <w:tc>
          <w:tcPr>
            <w:tcW w:w="1266" w:type="dxa"/>
            <w:shd w:val="clear" w:color="auto" w:fill="auto"/>
            <w:tcMar>
              <w:top w:w="0" w:type="dxa"/>
              <w:left w:w="0" w:type="dxa"/>
              <w:bottom w:w="0" w:type="dxa"/>
              <w:right w:w="0" w:type="dxa"/>
            </w:tcMar>
            <w:vAlign w:val="center"/>
            <w:hideMark/>
          </w:tcPr>
          <w:p w14:paraId="38460B38" w14:textId="4F5F1305"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-0.48</w:t>
            </w:r>
          </w:p>
        </w:tc>
        <w:tc>
          <w:tcPr>
            <w:tcW w:w="1254" w:type="dxa"/>
            <w:shd w:val="clear" w:color="auto" w:fill="auto"/>
            <w:tcMar>
              <w:top w:w="0" w:type="dxa"/>
              <w:left w:w="0" w:type="dxa"/>
              <w:bottom w:w="0" w:type="dxa"/>
              <w:right w:w="0" w:type="dxa"/>
            </w:tcMar>
            <w:vAlign w:val="center"/>
            <w:hideMark/>
          </w:tcPr>
          <w:p w14:paraId="722947E5" w14:textId="5901621C"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1.86</w:t>
            </w:r>
          </w:p>
        </w:tc>
        <w:tc>
          <w:tcPr>
            <w:tcW w:w="1328" w:type="dxa"/>
            <w:shd w:val="clear" w:color="auto" w:fill="auto"/>
            <w:tcMar>
              <w:top w:w="0" w:type="dxa"/>
              <w:left w:w="0" w:type="dxa"/>
              <w:bottom w:w="0" w:type="dxa"/>
              <w:right w:w="0" w:type="dxa"/>
            </w:tcMar>
            <w:vAlign w:val="center"/>
            <w:hideMark/>
          </w:tcPr>
          <w:p w14:paraId="34B81341" w14:textId="2233DE0D"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0.</w:t>
            </w:r>
            <w:r w:rsidR="000A1B8E">
              <w:rPr>
                <w:rFonts w:ascii="Calibri" w:hAnsi="Calibri" w:cs="Calibri"/>
                <w:i/>
                <w:iCs/>
                <w:color w:val="4472C4" w:themeColor="accent1"/>
              </w:rPr>
              <w:t>87</w:t>
            </w:r>
          </w:p>
        </w:tc>
      </w:tr>
      <w:tr w:rsidR="009D4585" w:rsidRPr="009D4585" w14:paraId="12EA043B" w14:textId="77777777" w:rsidTr="0089243F">
        <w:trPr>
          <w:jc w:val="center"/>
        </w:trPr>
        <w:tc>
          <w:tcPr>
            <w:tcW w:w="0" w:type="auto"/>
            <w:vMerge/>
            <w:tcBorders>
              <w:bottom w:val="single" w:sz="18" w:space="0" w:color="808080" w:themeColor="background1" w:themeShade="80"/>
            </w:tcBorders>
            <w:shd w:val="clear" w:color="auto" w:fill="auto"/>
            <w:vAlign w:val="center"/>
            <w:hideMark/>
          </w:tcPr>
          <w:p w14:paraId="4228D262" w14:textId="77777777" w:rsidR="009D4585" w:rsidRPr="009D4585" w:rsidRDefault="009D4585" w:rsidP="0089243F">
            <w:pPr>
              <w:rPr>
                <w:rFonts w:ascii="Calibri" w:hAnsi="Calibri" w:cs="Calibri"/>
                <w:i/>
                <w:iCs/>
                <w:color w:val="4472C4" w:themeColor="accent1"/>
              </w:rPr>
            </w:pPr>
          </w:p>
        </w:tc>
        <w:tc>
          <w:tcPr>
            <w:tcW w:w="181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331BE2BA" w14:textId="77777777" w:rsidR="009D4585" w:rsidRPr="009D4585" w:rsidRDefault="009D4585" w:rsidP="0089243F">
            <w:pPr>
              <w:rPr>
                <w:rFonts w:ascii="Calibri" w:hAnsi="Calibri" w:cs="Calibri"/>
                <w:i/>
                <w:iCs/>
                <w:color w:val="4472C4" w:themeColor="accent1"/>
              </w:rPr>
            </w:pPr>
            <w:r w:rsidRPr="009D4585">
              <w:rPr>
                <w:rFonts w:ascii="Calibri" w:hAnsi="Calibri" w:cs="Calibri"/>
                <w:i/>
                <w:iCs/>
                <w:color w:val="4472C4" w:themeColor="accent1"/>
              </w:rPr>
              <w:t>sexZZm</w:t>
            </w:r>
          </w:p>
        </w:tc>
        <w:tc>
          <w:tcPr>
            <w:tcW w:w="1266"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FD5CD57" w14:textId="1BC65D32"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1.46</w:t>
            </w:r>
          </w:p>
        </w:tc>
        <w:tc>
          <w:tcPr>
            <w:tcW w:w="1254"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58335F4A" w14:textId="7ABE0849" w:rsidR="009D4585" w:rsidRPr="009D4585" w:rsidRDefault="009D4585" w:rsidP="000A1B8E">
            <w:pPr>
              <w:jc w:val="center"/>
              <w:rPr>
                <w:rFonts w:ascii="Calibri" w:hAnsi="Calibri" w:cs="Calibri"/>
                <w:i/>
                <w:iCs/>
                <w:color w:val="4472C4" w:themeColor="accent1"/>
              </w:rPr>
            </w:pPr>
            <w:r w:rsidRPr="009D4585">
              <w:rPr>
                <w:rFonts w:ascii="Calibri" w:hAnsi="Calibri" w:cs="Calibri"/>
                <w:i/>
                <w:iCs/>
                <w:color w:val="4472C4" w:themeColor="accent1"/>
              </w:rPr>
              <w:t>-</w:t>
            </w:r>
            <w:r w:rsidR="000A1B8E">
              <w:rPr>
                <w:rFonts w:ascii="Calibri" w:hAnsi="Calibri" w:cs="Calibri"/>
                <w:i/>
                <w:iCs/>
                <w:color w:val="4472C4" w:themeColor="accent1"/>
              </w:rPr>
              <w:t>0.28</w:t>
            </w:r>
          </w:p>
        </w:tc>
        <w:tc>
          <w:tcPr>
            <w:tcW w:w="1328" w:type="dxa"/>
            <w:tcBorders>
              <w:bottom w:val="single" w:sz="18" w:space="0" w:color="808080" w:themeColor="background1" w:themeShade="80"/>
            </w:tcBorders>
            <w:shd w:val="clear" w:color="auto" w:fill="auto"/>
            <w:tcMar>
              <w:top w:w="0" w:type="dxa"/>
              <w:left w:w="0" w:type="dxa"/>
              <w:bottom w:w="0" w:type="dxa"/>
              <w:right w:w="0" w:type="dxa"/>
            </w:tcMar>
            <w:vAlign w:val="center"/>
            <w:hideMark/>
          </w:tcPr>
          <w:p w14:paraId="45DB8E2C" w14:textId="354A5CEE" w:rsidR="009D4585" w:rsidRPr="009D4585" w:rsidRDefault="000A1B8E" w:rsidP="000A1B8E">
            <w:pPr>
              <w:jc w:val="center"/>
              <w:rPr>
                <w:rFonts w:ascii="Calibri" w:hAnsi="Calibri" w:cs="Calibri"/>
                <w:i/>
                <w:iCs/>
                <w:color w:val="4472C4" w:themeColor="accent1"/>
              </w:rPr>
            </w:pPr>
            <w:r>
              <w:rPr>
                <w:rFonts w:ascii="Calibri" w:hAnsi="Calibri" w:cs="Calibri"/>
                <w:i/>
                <w:iCs/>
                <w:color w:val="4472C4" w:themeColor="accent1"/>
              </w:rPr>
              <w:t>3.41</w:t>
            </w:r>
          </w:p>
        </w:tc>
      </w:tr>
    </w:tbl>
    <w:p w14:paraId="2F6543D4" w14:textId="77777777" w:rsidR="00D54A38" w:rsidRDefault="00D54A38" w:rsidP="008C19F0">
      <w:pPr>
        <w:rPr>
          <w:rFonts w:ascii="Calibri" w:hAnsi="Calibri" w:cs="Calibri"/>
          <w:color w:val="4472C4" w:themeColor="accent1"/>
        </w:rPr>
      </w:pPr>
    </w:p>
    <w:p w14:paraId="23B32D52" w14:textId="570B5FCF" w:rsidR="006371E5" w:rsidRDefault="00563AE8" w:rsidP="008C19F0">
      <w:pPr>
        <w:rPr>
          <w:rFonts w:ascii="Calibri" w:hAnsi="Calibri" w:cs="Calibri"/>
          <w:color w:val="4472C4" w:themeColor="accent1"/>
        </w:rPr>
      </w:pPr>
      <w:r>
        <w:rPr>
          <w:rFonts w:ascii="Calibri" w:hAnsi="Calibri" w:cs="Calibri"/>
          <w:color w:val="4472C4" w:themeColor="accent1"/>
        </w:rPr>
        <w:t>Overall</w:t>
      </w:r>
      <w:r w:rsidR="00904A2C">
        <w:rPr>
          <w:rFonts w:ascii="Calibri" w:hAnsi="Calibri" w:cs="Calibri"/>
          <w:color w:val="4472C4" w:themeColor="accent1"/>
        </w:rPr>
        <w:t>,</w:t>
      </w:r>
      <w:r>
        <w:rPr>
          <w:rFonts w:ascii="Calibri" w:hAnsi="Calibri" w:cs="Calibri"/>
          <w:color w:val="4472C4" w:themeColor="accent1"/>
        </w:rPr>
        <w:t xml:space="preserve"> </w:t>
      </w:r>
      <w:r w:rsidR="006142E6">
        <w:rPr>
          <w:rFonts w:ascii="Calibri" w:hAnsi="Calibri" w:cs="Calibri"/>
          <w:color w:val="4472C4" w:themeColor="accent1"/>
        </w:rPr>
        <w:t xml:space="preserve">these additional analyses largely support our original results, and justify toning down our focus on fitness. As such, </w:t>
      </w:r>
      <w:r>
        <w:rPr>
          <w:rFonts w:ascii="Calibri" w:hAnsi="Calibri" w:cs="Calibri"/>
          <w:color w:val="4472C4" w:themeColor="accent1"/>
        </w:rPr>
        <w:t>w</w:t>
      </w:r>
      <w:r w:rsidR="009457DC">
        <w:rPr>
          <w:rFonts w:ascii="Calibri" w:hAnsi="Calibri" w:cs="Calibri"/>
          <w:color w:val="4472C4" w:themeColor="accent1"/>
        </w:rPr>
        <w:t>e have focused our efforts on discussing sex-differences within the framework of the like-genotype/like-phenotype hypothesis and have provided alternative explanations within the discussion section.</w:t>
      </w:r>
      <w:r w:rsidR="006142E6">
        <w:rPr>
          <w:rFonts w:ascii="Calibri" w:hAnsi="Calibri" w:cs="Calibri"/>
          <w:color w:val="4472C4" w:themeColor="accent1"/>
        </w:rPr>
        <w:t xml:space="preserve"> </w:t>
      </w:r>
    </w:p>
    <w:p w14:paraId="1104024D" w14:textId="77777777" w:rsidR="006371E5" w:rsidRPr="006371E5" w:rsidRDefault="006371E5" w:rsidP="008C19F0">
      <w:pPr>
        <w:rPr>
          <w:rFonts w:ascii="Calibri" w:hAnsi="Calibri" w:cs="Calibri"/>
          <w:color w:val="4472C4" w:themeColor="accent1"/>
        </w:rPr>
      </w:pPr>
    </w:p>
    <w:p w14:paraId="298FAF40" w14:textId="3E710668" w:rsidR="008C19F0" w:rsidRPr="001205C1" w:rsidRDefault="00840260" w:rsidP="008C19F0">
      <w:pPr>
        <w:rPr>
          <w:rFonts w:ascii="Calibri" w:hAnsi="Calibri" w:cs="Calibri"/>
        </w:rPr>
      </w:pPr>
      <w:r w:rsidRPr="00840260">
        <w:rPr>
          <w:rFonts w:ascii="Calibri" w:hAnsi="Calibri" w:cs="Calibri"/>
        </w:rPr>
        <w:t>Below I make some additional comments that hopefully help to improve the paper.</w:t>
      </w: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54BE633E" w14:textId="5B1F8978" w:rsidR="004E362D" w:rsidRPr="001205C1" w:rsidRDefault="008C19F0" w:rsidP="008C19F0">
      <w:pPr>
        <w:rPr>
          <w:rFonts w:ascii="Calibri" w:hAnsi="Calibri" w:cs="Calibri"/>
        </w:rPr>
      </w:pPr>
      <w:r w:rsidRPr="001205C1">
        <w:rPr>
          <w:rFonts w:ascii="Calibri" w:hAnsi="Calibri" w:cs="Calibri"/>
        </w:rPr>
        <w:t xml:space="preserve">1. </w:t>
      </w:r>
      <w:r w:rsidR="00840260" w:rsidRPr="00840260">
        <w:rPr>
          <w:rFonts w:ascii="Calibri" w:hAnsi="Calibri" w:cs="Calibri"/>
        </w:rPr>
        <w:t>L77-79: Please cite some empirical studies clearly demonstrating a correlation</w:t>
      </w:r>
      <w:r w:rsidR="00840260">
        <w:rPr>
          <w:rFonts w:ascii="Calibri" w:hAnsi="Calibri" w:cs="Calibri"/>
        </w:rPr>
        <w:t xml:space="preserve"> </w:t>
      </w:r>
      <w:r w:rsidR="00840260" w:rsidRPr="00840260">
        <w:rPr>
          <w:rFonts w:ascii="Calibri" w:hAnsi="Calibri" w:cs="Calibri"/>
        </w:rPr>
        <w:t>between metabolic rate and fitness. This is a pretty loose and likely very</w:t>
      </w:r>
      <w:r w:rsidR="00840260">
        <w:rPr>
          <w:rFonts w:ascii="Calibri" w:hAnsi="Calibri" w:cs="Calibri"/>
        </w:rPr>
        <w:t xml:space="preserve"> </w:t>
      </w:r>
      <w:r w:rsidR="00840260" w:rsidRPr="00840260">
        <w:rPr>
          <w:rFonts w:ascii="Calibri" w:hAnsi="Calibri" w:cs="Calibri"/>
        </w:rPr>
        <w:t xml:space="preserve">indirect </w:t>
      </w:r>
      <w:proofErr w:type="gramStart"/>
      <w:r w:rsidR="00840260" w:rsidRPr="00840260">
        <w:rPr>
          <w:rFonts w:ascii="Calibri" w:hAnsi="Calibri" w:cs="Calibri"/>
        </w:rPr>
        <w:t>correlation</w:t>
      </w:r>
      <w:proofErr w:type="gramEnd"/>
    </w:p>
    <w:p w14:paraId="5392C965" w14:textId="77777777" w:rsidR="0030532B" w:rsidRDefault="0030532B" w:rsidP="00840260">
      <w:pPr>
        <w:rPr>
          <w:rFonts w:ascii="Calibri" w:hAnsi="Calibri" w:cs="Calibri"/>
          <w:b/>
          <w:bCs/>
          <w:color w:val="4472C4" w:themeColor="accent1"/>
        </w:rPr>
      </w:pPr>
    </w:p>
    <w:p w14:paraId="271B5A4D" w14:textId="6816F3C5" w:rsidR="00515707" w:rsidRDefault="004E362D" w:rsidP="0084026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31F1F" w:rsidRPr="00515707">
        <w:rPr>
          <w:rFonts w:ascii="Calibri" w:hAnsi="Calibri" w:cs="Calibri"/>
          <w:color w:val="4472C4" w:themeColor="accent1"/>
        </w:rPr>
        <w:t xml:space="preserve">We </w:t>
      </w:r>
      <w:r w:rsidR="00515707">
        <w:rPr>
          <w:rFonts w:ascii="Calibri" w:hAnsi="Calibri" w:cs="Calibri"/>
          <w:color w:val="4472C4" w:themeColor="accent1"/>
        </w:rPr>
        <w:t xml:space="preserve">agree with this point and </w:t>
      </w:r>
      <w:r w:rsidR="00231F1F" w:rsidRPr="00515707">
        <w:rPr>
          <w:rFonts w:ascii="Calibri" w:hAnsi="Calibri" w:cs="Calibri"/>
          <w:color w:val="4472C4" w:themeColor="accent1"/>
        </w:rPr>
        <w:t>have removed the statement linking energy expenditure to fitness. We have also provided an additional citation of a review that links RMR to growth and survival</w:t>
      </w:r>
      <w:r w:rsidR="00DD769E" w:rsidRPr="00515707">
        <w:rPr>
          <w:rFonts w:ascii="Calibri" w:hAnsi="Calibri" w:cs="Calibri"/>
          <w:color w:val="4472C4" w:themeColor="accent1"/>
        </w:rPr>
        <w:t xml:space="preserve"> </w:t>
      </w:r>
      <w:r w:rsidR="00515707">
        <w:rPr>
          <w:rFonts w:ascii="Calibri" w:hAnsi="Calibri" w:cs="Calibri"/>
          <w:color w:val="4472C4" w:themeColor="accent1"/>
        </w:rPr>
        <w:t xml:space="preserve">(Burton et al., 2011 </w:t>
      </w:r>
      <w:r w:rsidR="00DD769E" w:rsidRPr="00515707">
        <w:rPr>
          <w:rFonts w:ascii="Calibri" w:hAnsi="Calibri" w:cs="Calibri"/>
          <w:color w:val="4472C4" w:themeColor="accent1"/>
        </w:rPr>
        <w:t>see Table 1 for additional examples of empirical studies showing relationships between RMR and fitness-related traits</w:t>
      </w:r>
      <w:r w:rsidR="00515707">
        <w:rPr>
          <w:rFonts w:ascii="Calibri" w:hAnsi="Calibri" w:cs="Calibri"/>
          <w:color w:val="4472C4" w:themeColor="accent1"/>
        </w:rPr>
        <w:t>)</w:t>
      </w:r>
      <w:r w:rsidR="00DD769E" w:rsidRPr="00515707">
        <w:rPr>
          <w:rFonts w:ascii="Calibri" w:hAnsi="Calibri" w:cs="Calibri"/>
          <w:color w:val="4472C4" w:themeColor="accent1"/>
        </w:rPr>
        <w:t>.</w:t>
      </w:r>
      <w:r w:rsidR="00515707">
        <w:rPr>
          <w:rFonts w:ascii="Calibri" w:hAnsi="Calibri" w:cs="Calibri"/>
          <w:color w:val="4472C4" w:themeColor="accent1"/>
        </w:rPr>
        <w:t xml:space="preserve"> The re-written sentence follows: </w:t>
      </w:r>
    </w:p>
    <w:p w14:paraId="462D3587" w14:textId="77777777" w:rsidR="00515707" w:rsidRPr="00515707" w:rsidRDefault="00515707" w:rsidP="00840260">
      <w:pPr>
        <w:rPr>
          <w:rFonts w:ascii="Calibri" w:hAnsi="Calibri" w:cs="Calibri"/>
          <w:color w:val="4472C4" w:themeColor="accent1"/>
        </w:rPr>
      </w:pPr>
    </w:p>
    <w:p w14:paraId="2ABC7446" w14:textId="6A677A9D" w:rsidR="007A4AB6" w:rsidRPr="00BB439D" w:rsidRDefault="00231F1F" w:rsidP="00840260">
      <w:pPr>
        <w:rPr>
          <w:rFonts w:ascii="Calibri" w:hAnsi="Calibri" w:cs="Calibri"/>
          <w:i/>
          <w:iCs/>
          <w:color w:val="4472C4" w:themeColor="accent1"/>
        </w:rPr>
      </w:pPr>
      <w:r>
        <w:rPr>
          <w:rFonts w:ascii="Calibri" w:hAnsi="Calibri" w:cs="Calibri"/>
          <w:i/>
          <w:iCs/>
          <w:color w:val="4472C4" w:themeColor="accent1"/>
        </w:rPr>
        <w:t>“</w:t>
      </w:r>
      <w:r w:rsidRPr="00231F1F">
        <w:rPr>
          <w:rFonts w:ascii="Calibri" w:hAnsi="Calibri" w:cs="Calibri"/>
          <w:i/>
          <w:iCs/>
          <w:color w:val="4472C4" w:themeColor="accent1"/>
        </w:rPr>
        <w:t>In both empirical and theoretical studies, estimates for metabolism have shown to be linked to individual patterns of growth, reproduction and survival</w:t>
      </w:r>
      <w:r w:rsidR="00DD769E">
        <w:rPr>
          <w:rFonts w:ascii="Calibri" w:hAnsi="Calibri" w:cs="Calibri"/>
          <w:i/>
          <w:iCs/>
          <w:color w:val="4472C4" w:themeColor="accent1"/>
        </w:rPr>
        <w:t xml:space="preserve"> (</w:t>
      </w:r>
      <w:sdt>
        <w:sdtPr>
          <w:rPr>
            <w:rFonts w:ascii="Calibri" w:hAnsi="Calibri" w:cs="Calibri"/>
            <w:i/>
            <w:iCs/>
            <w:color w:val="4472C4" w:themeColor="accent1"/>
          </w:rPr>
          <w:tag w:val="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"/>
          <w:id w:val="-1801756008"/>
          <w:placeholder>
            <w:docPart w:val="DAC75121EA0F73478F6EB324BB79914A"/>
          </w:placeholder>
        </w:sdtPr>
        <w:sdtContent>
          <w:r w:rsidRPr="00231F1F">
            <w:rPr>
              <w:rFonts w:ascii="Calibri" w:hAnsi="Calibri" w:cs="Calibri"/>
              <w:i/>
              <w:iCs/>
              <w:color w:val="4472C4" w:themeColor="accent1"/>
            </w:rPr>
            <w:t>Peterson et al., 1999; Burton et al. 2011; White et al., 2022)</w:t>
          </w:r>
        </w:sdtContent>
      </w:sdt>
      <w:r w:rsidRPr="00231F1F">
        <w:rPr>
          <w:rFonts w:ascii="Calibri" w:hAnsi="Calibri" w:cs="Calibri"/>
          <w:i/>
          <w:iCs/>
          <w:color w:val="4472C4" w:themeColor="accent1"/>
        </w:rPr>
        <w:t>.</w:t>
      </w:r>
      <w:r>
        <w:rPr>
          <w:rFonts w:ascii="Calibri" w:hAnsi="Calibri" w:cs="Calibri"/>
          <w:i/>
          <w:iCs/>
          <w:color w:val="4472C4" w:themeColor="accent1"/>
        </w:rPr>
        <w:t>”</w:t>
      </w:r>
    </w:p>
    <w:p w14:paraId="7727D48B" w14:textId="77777777" w:rsidR="008C19F0" w:rsidRPr="001205C1" w:rsidRDefault="008C19F0" w:rsidP="008C19F0">
      <w:pPr>
        <w:rPr>
          <w:rFonts w:ascii="Calibri" w:hAnsi="Calibri" w:cs="Calibri"/>
        </w:rPr>
      </w:pPr>
    </w:p>
    <w:p w14:paraId="378A816B" w14:textId="77777777" w:rsidR="00840260" w:rsidRDefault="008C19F0" w:rsidP="004E362D">
      <w:pPr>
        <w:rPr>
          <w:rFonts w:ascii="Calibri" w:hAnsi="Calibri" w:cs="Calibri"/>
        </w:rPr>
      </w:pPr>
      <w:r w:rsidRPr="001205C1">
        <w:rPr>
          <w:rFonts w:ascii="Calibri" w:hAnsi="Calibri" w:cs="Calibri"/>
        </w:rPr>
        <w:t xml:space="preserve">2. </w:t>
      </w:r>
      <w:r w:rsidR="00840260" w:rsidRPr="00840260">
        <w:rPr>
          <w:rFonts w:ascii="Calibri" w:hAnsi="Calibri" w:cs="Calibri"/>
        </w:rPr>
        <w:t>L118-119: This statement about metabolism is extremely general. In your study you</w:t>
      </w:r>
      <w:r w:rsidR="00840260">
        <w:rPr>
          <w:rFonts w:ascii="Calibri" w:hAnsi="Calibri" w:cs="Calibri"/>
        </w:rPr>
        <w:t xml:space="preserve"> </w:t>
      </w:r>
      <w:r w:rsidR="00840260" w:rsidRPr="00840260">
        <w:rPr>
          <w:rFonts w:ascii="Calibri" w:hAnsi="Calibri" w:cs="Calibri"/>
        </w:rPr>
        <w:t>measured SMR..."metabolism" is too general here. SMR is only one component of</w:t>
      </w:r>
      <w:r w:rsidR="00840260">
        <w:rPr>
          <w:rFonts w:ascii="Calibri" w:hAnsi="Calibri" w:cs="Calibri"/>
        </w:rPr>
        <w:t xml:space="preserve"> </w:t>
      </w:r>
      <w:r w:rsidR="00840260" w:rsidRPr="00840260">
        <w:rPr>
          <w:rFonts w:ascii="Calibri" w:hAnsi="Calibri" w:cs="Calibri"/>
        </w:rPr>
        <w:t>energetics.</w:t>
      </w:r>
    </w:p>
    <w:p w14:paraId="70249521" w14:textId="77777777" w:rsidR="00ED2F6C" w:rsidRDefault="00ED2F6C" w:rsidP="00515707">
      <w:pPr>
        <w:rPr>
          <w:rFonts w:ascii="Calibri" w:hAnsi="Calibri" w:cs="Calibri"/>
          <w:b/>
          <w:bCs/>
          <w:color w:val="4472C4" w:themeColor="accent1"/>
        </w:rPr>
      </w:pPr>
    </w:p>
    <w:p w14:paraId="239CB584" w14:textId="7558F10E" w:rsidR="00515707" w:rsidRDefault="004E362D" w:rsidP="00515707">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515707">
        <w:rPr>
          <w:rFonts w:ascii="Calibri" w:hAnsi="Calibri" w:cs="Calibri"/>
          <w:color w:val="4472C4" w:themeColor="accent1"/>
        </w:rPr>
        <w:t xml:space="preserve">This is a great point. We have rewritten this sentence to fit the reviewer's point and accurately address where there is a </w:t>
      </w:r>
      <w:r w:rsidR="0053317D">
        <w:rPr>
          <w:rFonts w:ascii="Calibri" w:hAnsi="Calibri" w:cs="Calibri"/>
          <w:color w:val="4472C4" w:themeColor="accent1"/>
        </w:rPr>
        <w:t>hole</w:t>
      </w:r>
      <w:r w:rsidR="00515707">
        <w:rPr>
          <w:rFonts w:ascii="Calibri" w:hAnsi="Calibri" w:cs="Calibri"/>
          <w:color w:val="4472C4" w:themeColor="accent1"/>
        </w:rPr>
        <w:t xml:space="preserve"> in the literature. </w:t>
      </w:r>
    </w:p>
    <w:p w14:paraId="6ECBFDE1" w14:textId="77777777" w:rsidR="00515707" w:rsidRDefault="00515707" w:rsidP="00515707">
      <w:pPr>
        <w:rPr>
          <w:rFonts w:ascii="Calibri" w:hAnsi="Calibri" w:cs="Calibri"/>
          <w:i/>
          <w:iCs/>
          <w:color w:val="4472C4" w:themeColor="accent1"/>
        </w:rPr>
      </w:pPr>
    </w:p>
    <w:p w14:paraId="5A03164F" w14:textId="16484A67" w:rsidR="00515707" w:rsidRPr="00515707" w:rsidRDefault="00515707" w:rsidP="00515707">
      <w:pPr>
        <w:rPr>
          <w:rFonts w:ascii="Calibri" w:hAnsi="Calibri" w:cs="Calibri"/>
          <w:i/>
          <w:iCs/>
          <w:color w:val="4472C4" w:themeColor="accent1"/>
        </w:rPr>
      </w:pPr>
      <w:r w:rsidRPr="00515707">
        <w:rPr>
          <w:rFonts w:ascii="Calibri" w:hAnsi="Calibri" w:cs="Calibri"/>
          <w:i/>
          <w:iCs/>
          <w:color w:val="4472C4" w:themeColor="accent1"/>
        </w:rPr>
        <w:t>“</w:t>
      </w:r>
      <w:r w:rsidR="00ED2F6C" w:rsidRPr="00ED2F6C">
        <w:rPr>
          <w:rFonts w:ascii="Calibri" w:hAnsi="Calibri" w:cs="Calibri"/>
          <w:i/>
          <w:iCs/>
          <w:color w:val="4472C4" w:themeColor="accent1"/>
        </w:rPr>
        <w:t>To date, no studies have explored how energetic components are affected (i.e. metabolism, growth, maintenance) by sex-reversal, even though sex-specific strategies of energy allocation have been documented between males and females (Geffroy, 2022; Somjee et al., 2022).</w:t>
      </w:r>
      <w:r w:rsidRPr="00515707">
        <w:rPr>
          <w:rFonts w:ascii="Calibri" w:hAnsi="Calibri" w:cs="Calibri"/>
          <w:i/>
          <w:iCs/>
          <w:color w:val="4472C4" w:themeColor="accent1"/>
        </w:rPr>
        <w:t>.”</w:t>
      </w:r>
    </w:p>
    <w:p w14:paraId="3DFF679A" w14:textId="77777777" w:rsidR="004E362D" w:rsidRPr="001205C1" w:rsidRDefault="004E362D" w:rsidP="008C19F0">
      <w:pPr>
        <w:rPr>
          <w:rFonts w:ascii="Calibri" w:hAnsi="Calibri" w:cs="Calibri"/>
        </w:rPr>
      </w:pPr>
    </w:p>
    <w:p w14:paraId="01DF6134" w14:textId="7466FFFE" w:rsidR="008C19F0" w:rsidRPr="001205C1" w:rsidRDefault="008C19F0" w:rsidP="008C19F0">
      <w:pPr>
        <w:rPr>
          <w:rFonts w:ascii="Calibri" w:hAnsi="Calibri" w:cs="Calibri"/>
        </w:rPr>
      </w:pPr>
      <w:r w:rsidRPr="001205C1">
        <w:rPr>
          <w:rFonts w:ascii="Calibri" w:hAnsi="Calibri" w:cs="Calibri"/>
        </w:rPr>
        <w:lastRenderedPageBreak/>
        <w:t xml:space="preserve">3. </w:t>
      </w:r>
      <w:r w:rsidR="00840260" w:rsidRPr="00840260">
        <w:rPr>
          <w:rFonts w:ascii="Calibri" w:hAnsi="Calibri" w:cs="Calibri"/>
        </w:rPr>
        <w:t>L186: Did you use tissue samples for DNA extraction or blood samples? Both are</w:t>
      </w:r>
      <w:r w:rsidR="00840260">
        <w:rPr>
          <w:rFonts w:ascii="Calibri" w:hAnsi="Calibri" w:cs="Calibri"/>
        </w:rPr>
        <w:t xml:space="preserve"> </w:t>
      </w:r>
      <w:r w:rsidR="00840260" w:rsidRPr="00840260">
        <w:rPr>
          <w:rFonts w:ascii="Calibri" w:hAnsi="Calibri" w:cs="Calibri"/>
        </w:rPr>
        <w:t>mentioned her</w:t>
      </w:r>
      <w:r w:rsidR="00840260">
        <w:rPr>
          <w:rFonts w:ascii="Calibri" w:hAnsi="Calibri" w:cs="Calibri"/>
        </w:rPr>
        <w:t>e</w:t>
      </w:r>
      <w:r w:rsidRPr="001205C1">
        <w:rPr>
          <w:rFonts w:ascii="Calibri" w:hAnsi="Calibri" w:cs="Calibri"/>
        </w:rPr>
        <w:t>.</w:t>
      </w:r>
    </w:p>
    <w:p w14:paraId="05AF227F" w14:textId="32CDE74C" w:rsidR="002B17D4" w:rsidRPr="001205C1" w:rsidRDefault="004E362D" w:rsidP="00840260">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515707">
        <w:rPr>
          <w:rFonts w:ascii="Calibri" w:hAnsi="Calibri" w:cs="Calibri"/>
          <w:color w:val="4472C4" w:themeColor="accent1"/>
        </w:rPr>
        <w:t xml:space="preserve"> </w:t>
      </w:r>
      <w:r w:rsidR="0053317D">
        <w:rPr>
          <w:rFonts w:ascii="Calibri" w:hAnsi="Calibri" w:cs="Calibri"/>
          <w:color w:val="4472C4" w:themeColor="accent1"/>
        </w:rPr>
        <w:t>We used t</w:t>
      </w:r>
      <w:r w:rsidR="00715723">
        <w:rPr>
          <w:rFonts w:ascii="Calibri" w:hAnsi="Calibri" w:cs="Calibri"/>
          <w:color w:val="4472C4" w:themeColor="accent1"/>
        </w:rPr>
        <w:t xml:space="preserve">issue </w:t>
      </w:r>
      <w:r w:rsidR="00515707">
        <w:rPr>
          <w:rFonts w:ascii="Calibri" w:hAnsi="Calibri" w:cs="Calibri"/>
          <w:color w:val="4472C4" w:themeColor="accent1"/>
        </w:rPr>
        <w:t>samples</w:t>
      </w:r>
      <w:r w:rsidR="0053317D">
        <w:rPr>
          <w:rFonts w:ascii="Calibri" w:hAnsi="Calibri" w:cs="Calibri"/>
          <w:color w:val="4472C4" w:themeColor="accent1"/>
        </w:rPr>
        <w:t>. B</w:t>
      </w:r>
      <w:r w:rsidR="00715723">
        <w:rPr>
          <w:rFonts w:ascii="Calibri" w:hAnsi="Calibri" w:cs="Calibri"/>
          <w:color w:val="4472C4" w:themeColor="accent1"/>
        </w:rPr>
        <w:t xml:space="preserve">lood </w:t>
      </w:r>
      <w:r w:rsidR="00515707">
        <w:rPr>
          <w:rFonts w:ascii="Calibri" w:hAnsi="Calibri" w:cs="Calibri"/>
          <w:color w:val="4472C4" w:themeColor="accent1"/>
        </w:rPr>
        <w:t>has been removed</w:t>
      </w:r>
      <w:r w:rsidR="0053317D">
        <w:rPr>
          <w:rFonts w:ascii="Calibri" w:hAnsi="Calibri" w:cs="Calibri"/>
          <w:color w:val="4472C4" w:themeColor="accent1"/>
        </w:rPr>
        <w:t xml:space="preserve">, thank you for bringing this to our attention. </w:t>
      </w:r>
      <w:r w:rsidR="00515707">
        <w:rPr>
          <w:rFonts w:ascii="Calibri" w:hAnsi="Calibri" w:cs="Calibri"/>
          <w:color w:val="4472C4" w:themeColor="accent1"/>
        </w:rPr>
        <w:t xml:space="preserve"> </w:t>
      </w:r>
    </w:p>
    <w:p w14:paraId="555FB21C" w14:textId="77777777" w:rsidR="004E362D" w:rsidRPr="001205C1" w:rsidRDefault="004E362D" w:rsidP="008C19F0">
      <w:pPr>
        <w:rPr>
          <w:rFonts w:ascii="Calibri" w:hAnsi="Calibri" w:cs="Calibri"/>
        </w:rPr>
      </w:pPr>
    </w:p>
    <w:p w14:paraId="3F158D41" w14:textId="2E77AD42" w:rsidR="008C19F0" w:rsidRPr="001205C1" w:rsidRDefault="008C19F0" w:rsidP="008C19F0">
      <w:pPr>
        <w:rPr>
          <w:rFonts w:ascii="Calibri" w:hAnsi="Calibri" w:cs="Calibri"/>
        </w:rPr>
      </w:pPr>
      <w:r w:rsidRPr="001205C1">
        <w:rPr>
          <w:rFonts w:ascii="Calibri" w:hAnsi="Calibri" w:cs="Calibri"/>
        </w:rPr>
        <w:t xml:space="preserve">4. </w:t>
      </w:r>
      <w:r w:rsidR="00840260" w:rsidRPr="00840260">
        <w:rPr>
          <w:rFonts w:ascii="Calibri" w:hAnsi="Calibri" w:cs="Calibri"/>
        </w:rPr>
        <w:t>L286-288: For growth rate analyses, what was the random effect used in the mixed</w:t>
      </w:r>
      <w:r w:rsidR="00840260">
        <w:rPr>
          <w:rFonts w:ascii="Calibri" w:hAnsi="Calibri" w:cs="Calibri"/>
        </w:rPr>
        <w:t xml:space="preserve"> </w:t>
      </w:r>
      <w:r w:rsidR="00840260" w:rsidRPr="00840260">
        <w:rPr>
          <w:rFonts w:ascii="Calibri" w:hAnsi="Calibri" w:cs="Calibri"/>
        </w:rPr>
        <w:t>models? My understanding was that each lizard was represented by a single</w:t>
      </w:r>
      <w:r w:rsidR="00840260">
        <w:rPr>
          <w:rFonts w:ascii="Calibri" w:hAnsi="Calibri" w:cs="Calibri"/>
        </w:rPr>
        <w:t xml:space="preserve"> </w:t>
      </w:r>
      <w:r w:rsidR="00840260" w:rsidRPr="00840260">
        <w:rPr>
          <w:rFonts w:ascii="Calibri" w:hAnsi="Calibri" w:cs="Calibri"/>
        </w:rPr>
        <w:t>measurement. So, was clutch of origin the random effect? Please clarify.</w:t>
      </w:r>
    </w:p>
    <w:p w14:paraId="7BF72414" w14:textId="77777777" w:rsidR="004133D9" w:rsidRDefault="004133D9" w:rsidP="0053317D">
      <w:pPr>
        <w:rPr>
          <w:rFonts w:ascii="Calibri" w:hAnsi="Calibri" w:cs="Calibri"/>
          <w:b/>
          <w:bCs/>
          <w:color w:val="4472C4" w:themeColor="accent1"/>
        </w:rPr>
      </w:pPr>
    </w:p>
    <w:p w14:paraId="2DFA6BAB" w14:textId="10E29357" w:rsidR="0053317D" w:rsidRDefault="004E362D" w:rsidP="0053317D">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715723">
        <w:rPr>
          <w:rFonts w:ascii="Calibri" w:hAnsi="Calibri" w:cs="Calibri"/>
          <w:color w:val="4472C4" w:themeColor="accent1"/>
        </w:rPr>
        <w:t xml:space="preserve">Great catch. </w:t>
      </w:r>
      <w:r w:rsidR="004133D9">
        <w:rPr>
          <w:rFonts w:ascii="Calibri" w:hAnsi="Calibri" w:cs="Calibri"/>
          <w:color w:val="4472C4" w:themeColor="accent1"/>
        </w:rPr>
        <w:t xml:space="preserve">There were no random effects because, as correctly pointed out by Reviewer 2, we only had a single growth measurement for each lizard. </w:t>
      </w:r>
      <w:r w:rsidR="000C0444">
        <w:rPr>
          <w:rFonts w:ascii="Calibri" w:hAnsi="Calibri" w:cs="Calibri"/>
          <w:color w:val="4472C4" w:themeColor="accent1"/>
        </w:rPr>
        <w:t>Also, t</w:t>
      </w:r>
      <w:r w:rsidR="004133D9">
        <w:rPr>
          <w:rFonts w:ascii="Calibri" w:hAnsi="Calibri" w:cs="Calibri"/>
          <w:color w:val="4472C4" w:themeColor="accent1"/>
        </w:rPr>
        <w:t xml:space="preserve">hese were eggs from different clutches. </w:t>
      </w:r>
      <w:r w:rsidR="00715723">
        <w:rPr>
          <w:rFonts w:ascii="Calibri" w:hAnsi="Calibri" w:cs="Calibri"/>
          <w:color w:val="4472C4" w:themeColor="accent1"/>
        </w:rPr>
        <w:t>We have clarified that growth rate models were compared across sex class using Bayesian linear</w:t>
      </w:r>
      <w:r w:rsidR="00563AE8">
        <w:rPr>
          <w:rFonts w:ascii="Calibri" w:hAnsi="Calibri" w:cs="Calibri"/>
          <w:color w:val="4472C4" w:themeColor="accent1"/>
        </w:rPr>
        <w:t xml:space="preserve"> model</w:t>
      </w:r>
      <w:r w:rsidR="00715723">
        <w:rPr>
          <w:rFonts w:ascii="Calibri" w:hAnsi="Calibri" w:cs="Calibri"/>
          <w:color w:val="4472C4" w:themeColor="accent1"/>
        </w:rPr>
        <w:t xml:space="preserve">. </w:t>
      </w:r>
    </w:p>
    <w:p w14:paraId="7CC1B26B" w14:textId="77777777" w:rsidR="0053317D" w:rsidRDefault="0053317D" w:rsidP="0053317D">
      <w:pPr>
        <w:rPr>
          <w:rFonts w:ascii="Calibri" w:hAnsi="Calibri" w:cs="Calibri"/>
          <w:color w:val="4472C4" w:themeColor="accent1"/>
        </w:rPr>
      </w:pPr>
    </w:p>
    <w:p w14:paraId="4BF61809" w14:textId="5AA59E0A" w:rsidR="0053317D" w:rsidRPr="0053317D" w:rsidRDefault="0053317D" w:rsidP="0053317D">
      <w:pPr>
        <w:rPr>
          <w:rFonts w:ascii="Calibri" w:hAnsi="Calibri" w:cs="Calibri"/>
          <w:i/>
          <w:iCs/>
        </w:rPr>
      </w:pPr>
      <w:r w:rsidRPr="0053317D">
        <w:rPr>
          <w:rFonts w:ascii="Calibri" w:hAnsi="Calibri" w:cs="Calibri"/>
          <w:i/>
          <w:iCs/>
          <w:color w:val="4472C4" w:themeColor="accent1"/>
        </w:rPr>
        <w:t>“Differences in growth rates were compared across sex class using Bayesian linear models. Growth rate of SVL and mass were analysed as a function of initial size (or mass) measurements, sex class and their interaction.</w:t>
      </w:r>
      <w:r w:rsidR="000770CD">
        <w:rPr>
          <w:rFonts w:ascii="Calibri" w:hAnsi="Calibri" w:cs="Calibri"/>
          <w:i/>
          <w:iCs/>
          <w:color w:val="4472C4" w:themeColor="accent1"/>
        </w:rPr>
        <w:t xml:space="preserve"> </w:t>
      </w:r>
    </w:p>
    <w:p w14:paraId="478599CA" w14:textId="77777777" w:rsidR="0053317D" w:rsidRPr="001205C1" w:rsidRDefault="0053317D" w:rsidP="008C19F0">
      <w:pPr>
        <w:rPr>
          <w:rFonts w:ascii="Calibri" w:hAnsi="Calibri" w:cs="Calibri"/>
        </w:rPr>
      </w:pPr>
    </w:p>
    <w:p w14:paraId="2D43ADAA" w14:textId="403E8BBA" w:rsidR="00840260" w:rsidRPr="00892FE5" w:rsidRDefault="008C19F0" w:rsidP="004E362D">
      <w:pPr>
        <w:rPr>
          <w:rFonts w:ascii="Calibri" w:hAnsi="Calibri" w:cs="Calibri"/>
        </w:rPr>
      </w:pPr>
      <w:r w:rsidRPr="001205C1">
        <w:rPr>
          <w:rFonts w:ascii="Calibri" w:hAnsi="Calibri" w:cs="Calibri"/>
        </w:rPr>
        <w:t xml:space="preserve">5. </w:t>
      </w:r>
      <w:r w:rsidR="00840260" w:rsidRPr="00840260">
        <w:rPr>
          <w:rFonts w:ascii="Calibri" w:hAnsi="Calibri" w:cs="Calibri"/>
        </w:rPr>
        <w:t>L320-322: Maybe I'm misunderstanding this statement, but do you mean to say that</w:t>
      </w:r>
      <w:r w:rsidR="00840260">
        <w:rPr>
          <w:rFonts w:ascii="Calibri" w:hAnsi="Calibri" w:cs="Calibri"/>
        </w:rPr>
        <w:t xml:space="preserve"> </w:t>
      </w:r>
      <w:r w:rsidR="00840260" w:rsidRPr="00840260">
        <w:rPr>
          <w:rFonts w:ascii="Calibri" w:hAnsi="Calibri" w:cs="Calibri"/>
        </w:rPr>
        <w:t>the mass scaling of MR changes with size? Seems odd...</w:t>
      </w:r>
    </w:p>
    <w:p w14:paraId="66EA90AE" w14:textId="77777777" w:rsidR="00D55EAA" w:rsidRDefault="00D55EAA" w:rsidP="008C19F0">
      <w:pPr>
        <w:rPr>
          <w:rFonts w:ascii="Calibri" w:hAnsi="Calibri" w:cs="Calibri"/>
          <w:b/>
          <w:bCs/>
          <w:color w:val="4472C4" w:themeColor="accent1"/>
        </w:rPr>
      </w:pPr>
    </w:p>
    <w:p w14:paraId="014FA9AB" w14:textId="59FD5674" w:rsidR="002A144E" w:rsidRDefault="004E362D"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091FA3">
        <w:rPr>
          <w:rFonts w:ascii="Calibri" w:hAnsi="Calibri" w:cs="Calibri"/>
          <w:color w:val="4472C4" w:themeColor="accent1"/>
        </w:rPr>
        <w:t xml:space="preserve">Yes, we misspoke here. The sentence has now been corrected to accurately reflect that </w:t>
      </w:r>
      <w:r w:rsidR="002A144E">
        <w:rPr>
          <w:rFonts w:ascii="Calibri" w:hAnsi="Calibri" w:cs="Calibri"/>
          <w:color w:val="4472C4" w:themeColor="accent1"/>
        </w:rPr>
        <w:t xml:space="preserve">the mass-specific metabolic rate varied across sex. We then used the follow up sentence to describe the scaling pattern: </w:t>
      </w:r>
    </w:p>
    <w:p w14:paraId="4876A09F" w14:textId="77777777" w:rsidR="0053317D" w:rsidRDefault="0053317D" w:rsidP="008C19F0">
      <w:pPr>
        <w:rPr>
          <w:rFonts w:ascii="Calibri" w:hAnsi="Calibri" w:cs="Calibri"/>
          <w:color w:val="4472C4" w:themeColor="accent1"/>
        </w:rPr>
      </w:pPr>
    </w:p>
    <w:p w14:paraId="439E4B54" w14:textId="39684CF0" w:rsidR="004E362D" w:rsidRPr="0053317D" w:rsidRDefault="002A144E" w:rsidP="008C19F0">
      <w:pPr>
        <w:rPr>
          <w:rFonts w:ascii="Calibri" w:hAnsi="Calibri" w:cs="Calibri"/>
          <w:i/>
          <w:iCs/>
          <w:color w:val="4472C4" w:themeColor="accent1"/>
        </w:rPr>
      </w:pPr>
      <w:r w:rsidRPr="0053317D">
        <w:rPr>
          <w:rFonts w:ascii="Calibri" w:hAnsi="Calibri" w:cs="Calibri"/>
          <w:i/>
          <w:iCs/>
          <w:color w:val="4472C4" w:themeColor="accent1"/>
        </w:rPr>
        <w:t>“</w:t>
      </w:r>
      <w:r w:rsidRPr="0053317D">
        <w:rPr>
          <w:rFonts w:ascii="Calibri" w:hAnsi="Calibri" w:cs="Calibri"/>
          <w:i/>
          <w:iCs/>
          <w:color w:val="4472C4" w:themeColor="accent1"/>
          <w:lang w:val="en-US"/>
        </w:rPr>
        <w:t>Sex-reversed female P. vitticeps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had a mass-specific metabolic rate that was overall higher than their genotypic counterparts (male ZZ -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pMCMC &lt; 0.01), but lower than their phenotypic counterparts (female ZW - female</w:t>
      </w:r>
      <w:r w:rsidRPr="0053317D">
        <w:rPr>
          <w:rFonts w:ascii="Calibri" w:hAnsi="Calibri" w:cs="Calibri"/>
          <w:i/>
          <w:iCs/>
          <w:color w:val="4472C4" w:themeColor="accent1"/>
          <w:vertAlign w:val="subscript"/>
          <w:lang w:val="en-US"/>
        </w:rPr>
        <w:t>SR</w:t>
      </w:r>
      <w:r w:rsidRPr="0053317D">
        <w:rPr>
          <w:rFonts w:ascii="Calibri" w:hAnsi="Calibri" w:cs="Calibri"/>
          <w:i/>
          <w:iCs/>
          <w:color w:val="4472C4" w:themeColor="accent1"/>
          <w:lang w:val="en-US"/>
        </w:rPr>
        <w:t xml:space="preserve"> ZZ; pMCMC = 0.04; Table 3). </w:t>
      </w:r>
      <w:r w:rsidR="00D55EAA">
        <w:rPr>
          <w:rFonts w:ascii="Calibri" w:hAnsi="Calibri" w:cs="Calibri"/>
          <w:i/>
          <w:iCs/>
          <w:color w:val="4472C4" w:themeColor="accent1"/>
          <w:lang w:val="en-US"/>
        </w:rPr>
        <w:t>T</w:t>
      </w:r>
      <w:r w:rsidR="00D55EAA" w:rsidRPr="0053317D">
        <w:rPr>
          <w:rFonts w:ascii="Calibri" w:hAnsi="Calibri" w:cs="Calibri"/>
          <w:i/>
          <w:iCs/>
          <w:color w:val="4472C4" w:themeColor="accent1"/>
          <w:lang w:val="en-US"/>
        </w:rPr>
        <w:t>he mass scaling relationship of metabolism was more like ZZmales than ZW females (Fig. 2D)</w:t>
      </w:r>
      <w:r w:rsidR="00D55EAA">
        <w:rPr>
          <w:rFonts w:ascii="Calibri" w:hAnsi="Calibri" w:cs="Calibri"/>
          <w:i/>
          <w:iCs/>
          <w:color w:val="4472C4" w:themeColor="accent1"/>
          <w:lang w:val="en-US"/>
        </w:rPr>
        <w:t>, indicating that a</w:t>
      </w:r>
      <w:r w:rsidR="00D55EAA" w:rsidRPr="0053317D">
        <w:rPr>
          <w:rFonts w:ascii="Calibri" w:hAnsi="Calibri" w:cs="Calibri"/>
          <w:i/>
          <w:iCs/>
          <w:color w:val="4472C4" w:themeColor="accent1"/>
          <w:lang w:val="en-US"/>
        </w:rPr>
        <w:t xml:space="preserve">s </w:t>
      </w:r>
      <w:r w:rsidRPr="0053317D">
        <w:rPr>
          <w:rFonts w:ascii="Calibri" w:hAnsi="Calibri" w:cs="Calibri"/>
          <w:i/>
          <w:iCs/>
          <w:color w:val="4472C4" w:themeColor="accent1"/>
          <w:lang w:val="en-US"/>
        </w:rPr>
        <w:t>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r>
              <w:rPr>
                <w:rFonts w:ascii="Cambria Math" w:hAnsi="Cambria Math" w:cs="Calibri"/>
                <w:color w:val="4472C4" w:themeColor="accent1"/>
                <w:lang w:val="en-US"/>
              </w:rPr>
              <m:t>SR</m:t>
            </m:r>
          </m:sub>
        </m:sSub>
      </m:oMath>
      <w:r w:rsidRPr="0053317D">
        <w:rPr>
          <w:rFonts w:ascii="Calibri" w:hAnsi="Calibri" w:cs="Calibri"/>
          <w:i/>
          <w:iCs/>
          <w:color w:val="4472C4" w:themeColor="accent1"/>
          <w:lang w:val="en-US"/>
        </w:rPr>
        <w:t xml:space="preserve"> ZZ got larger</w:t>
      </w:r>
      <w:r w:rsidR="00D55EAA">
        <w:rPr>
          <w:rFonts w:ascii="Calibri" w:hAnsi="Calibri" w:cs="Calibri"/>
          <w:i/>
          <w:iCs/>
          <w:color w:val="4472C4" w:themeColor="accent1"/>
          <w:lang w:val="en-US"/>
        </w:rPr>
        <w:t xml:space="preserve"> metabolism was much higher compared to a</w:t>
      </w:r>
      <w:r w:rsidR="00D55EAA" w:rsidRPr="0053317D">
        <w:rPr>
          <w:rFonts w:ascii="Calibri" w:hAnsi="Calibri" w:cs="Calibri"/>
          <w:i/>
          <w:iCs/>
          <w:color w:val="4472C4" w:themeColor="accent1"/>
          <w:lang w:val="en-US"/>
        </w:rPr>
        <w:t>s female</w:t>
      </w:r>
      <m:oMath>
        <m:sSub>
          <m:sSubPr>
            <m:ctrlPr>
              <w:rPr>
                <w:rFonts w:ascii="Cambria Math" w:hAnsi="Cambria Math" w:cs="Calibri"/>
                <w:i/>
                <w:iCs/>
                <w:color w:val="4472C4" w:themeColor="accent1"/>
                <w:lang w:val="en-US"/>
              </w:rPr>
            </m:ctrlPr>
          </m:sSubPr>
          <m:e>
            <m:r>
              <w:rPr>
                <w:rFonts w:ascii="Cambria Math" w:hAnsi="Cambria Math" w:cs="Calibri"/>
                <w:color w:val="4472C4" w:themeColor="accent1"/>
                <w:lang w:val="en-US"/>
              </w:rPr>
              <m:t>​</m:t>
            </m:r>
          </m:e>
          <m:sub/>
        </m:sSub>
      </m:oMath>
      <w:r w:rsidR="00D55EAA" w:rsidRPr="0053317D">
        <w:rPr>
          <w:rFonts w:ascii="Calibri" w:hAnsi="Calibri" w:cs="Calibri"/>
          <w:i/>
          <w:iCs/>
          <w:color w:val="4472C4" w:themeColor="accent1"/>
          <w:lang w:val="en-US"/>
        </w:rPr>
        <w:t xml:space="preserve"> Z</w:t>
      </w:r>
      <w:r w:rsidR="00D55EAA">
        <w:rPr>
          <w:rFonts w:ascii="Calibri" w:hAnsi="Calibri" w:cs="Calibri"/>
          <w:i/>
          <w:iCs/>
          <w:color w:val="4472C4" w:themeColor="accent1"/>
          <w:lang w:val="en-US"/>
        </w:rPr>
        <w:t xml:space="preserve">W of comparable size </w:t>
      </w:r>
      <w:r w:rsidRPr="0053317D">
        <w:rPr>
          <w:rFonts w:ascii="Calibri" w:hAnsi="Calibri" w:cs="Calibri"/>
          <w:i/>
          <w:iCs/>
          <w:color w:val="4472C4" w:themeColor="accent1"/>
          <w:lang w:val="en-US"/>
        </w:rPr>
        <w:t>”</w:t>
      </w:r>
      <w:r w:rsidRPr="0053317D">
        <w:rPr>
          <w:rFonts w:ascii="Calibri" w:hAnsi="Calibri" w:cs="Calibri"/>
          <w:i/>
          <w:iCs/>
          <w:color w:val="4472C4" w:themeColor="accent1"/>
        </w:rPr>
        <w:t xml:space="preserve"> </w:t>
      </w:r>
      <w:r w:rsidR="00091FA3" w:rsidRPr="0053317D">
        <w:rPr>
          <w:rFonts w:ascii="Calibri" w:hAnsi="Calibri" w:cs="Calibri"/>
          <w:i/>
          <w:iCs/>
          <w:color w:val="4472C4" w:themeColor="accent1"/>
        </w:rPr>
        <w:t xml:space="preserve"> </w:t>
      </w:r>
    </w:p>
    <w:p w14:paraId="41B2B254" w14:textId="77777777" w:rsidR="00840260" w:rsidRPr="001205C1" w:rsidRDefault="00840260" w:rsidP="008C19F0">
      <w:pPr>
        <w:rPr>
          <w:rFonts w:ascii="Calibri" w:hAnsi="Calibri" w:cs="Calibri"/>
        </w:rPr>
      </w:pPr>
    </w:p>
    <w:p w14:paraId="360648A2" w14:textId="3A8334BD" w:rsidR="008C19F0" w:rsidRPr="001205C1" w:rsidRDefault="008C19F0" w:rsidP="008C19F0">
      <w:pPr>
        <w:rPr>
          <w:rFonts w:ascii="Calibri" w:hAnsi="Calibri" w:cs="Calibri"/>
        </w:rPr>
      </w:pPr>
      <w:r w:rsidRPr="001205C1">
        <w:rPr>
          <w:rFonts w:ascii="Calibri" w:hAnsi="Calibri" w:cs="Calibri"/>
        </w:rPr>
        <w:t xml:space="preserve">6. </w:t>
      </w:r>
      <w:r w:rsidR="00892FE5" w:rsidRPr="00892FE5">
        <w:rPr>
          <w:rFonts w:ascii="Calibri" w:hAnsi="Calibri" w:cs="Calibri"/>
        </w:rPr>
        <w:t>L361-363: This seems a bit of a stretch. Do you have evidence that animals with an</w:t>
      </w:r>
      <w:r w:rsidR="00892FE5">
        <w:rPr>
          <w:rFonts w:ascii="Calibri" w:hAnsi="Calibri" w:cs="Calibri"/>
        </w:rPr>
        <w:t xml:space="preserve"> </w:t>
      </w:r>
      <w:r w:rsidR="00892FE5" w:rsidRPr="00892FE5">
        <w:rPr>
          <w:rFonts w:ascii="Calibri" w:hAnsi="Calibri" w:cs="Calibri"/>
        </w:rPr>
        <w:t>"energy surplus" are more aggressive or active?</w:t>
      </w:r>
    </w:p>
    <w:p w14:paraId="3FBB6BB0" w14:textId="77777777" w:rsidR="00D55EAA" w:rsidRDefault="00D55EAA" w:rsidP="00892FE5">
      <w:pPr>
        <w:rPr>
          <w:rFonts w:ascii="Calibri" w:hAnsi="Calibri" w:cs="Calibri"/>
          <w:b/>
          <w:bCs/>
          <w:color w:val="4472C4" w:themeColor="accent1"/>
        </w:rPr>
      </w:pPr>
    </w:p>
    <w:p w14:paraId="147CB287" w14:textId="62325388" w:rsidR="003350FC" w:rsidRDefault="004E362D" w:rsidP="00892FE5">
      <w:pPr>
        <w:rPr>
          <w:rFonts w:ascii="Calibri" w:hAnsi="Calibri" w:cs="Calibri"/>
          <w:i/>
          <w:iCs/>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53317D" w:rsidRPr="0053317D">
        <w:rPr>
          <w:rFonts w:ascii="Calibri" w:hAnsi="Calibri" w:cs="Calibri"/>
          <w:color w:val="4472C4" w:themeColor="accent1"/>
        </w:rPr>
        <w:t>Agreed. We have reworded this paragraph to focus on the argument of how resources could explain body size differences</w:t>
      </w:r>
      <w:r w:rsidR="0053317D">
        <w:rPr>
          <w:rFonts w:ascii="Calibri" w:hAnsi="Calibri" w:cs="Calibri"/>
          <w:color w:val="4472C4" w:themeColor="accent1"/>
        </w:rPr>
        <w:t xml:space="preserve"> </w:t>
      </w:r>
      <w:r w:rsidR="0053317D" w:rsidRPr="0053317D">
        <w:rPr>
          <w:rFonts w:ascii="Calibri" w:hAnsi="Calibri" w:cs="Calibri"/>
          <w:color w:val="4472C4" w:themeColor="accent1"/>
        </w:rPr>
        <w:t xml:space="preserve">and fecundity differences </w:t>
      </w:r>
      <w:r w:rsidR="0053317D">
        <w:rPr>
          <w:rFonts w:ascii="Calibri" w:hAnsi="Calibri" w:cs="Calibri"/>
          <w:color w:val="4472C4" w:themeColor="accent1"/>
        </w:rPr>
        <w:t xml:space="preserve">between phenotypic sex </w:t>
      </w:r>
      <w:r w:rsidR="0053317D" w:rsidRPr="0053317D">
        <w:rPr>
          <w:rFonts w:ascii="Calibri" w:hAnsi="Calibri" w:cs="Calibri"/>
          <w:color w:val="4472C4" w:themeColor="accent1"/>
        </w:rPr>
        <w:t>observed in laboratory settings.</w:t>
      </w:r>
      <w:r w:rsidR="0053317D">
        <w:rPr>
          <w:rFonts w:ascii="Calibri" w:hAnsi="Calibri" w:cs="Calibri"/>
          <w:i/>
          <w:iCs/>
          <w:color w:val="4472C4" w:themeColor="accent1"/>
        </w:rPr>
        <w:t xml:space="preserve"> </w:t>
      </w:r>
    </w:p>
    <w:p w14:paraId="3C31DD86" w14:textId="77777777" w:rsidR="0053317D" w:rsidRDefault="0053317D" w:rsidP="00892FE5">
      <w:pPr>
        <w:rPr>
          <w:rFonts w:ascii="Calibri" w:hAnsi="Calibri" w:cs="Calibri"/>
          <w:i/>
          <w:iCs/>
          <w:color w:val="4472C4" w:themeColor="accent1"/>
        </w:rPr>
      </w:pPr>
    </w:p>
    <w:p w14:paraId="50A39083" w14:textId="5AB24886" w:rsidR="0053317D" w:rsidRPr="0053317D" w:rsidRDefault="005163E7" w:rsidP="00892FE5">
      <w:pPr>
        <w:rPr>
          <w:rFonts w:ascii="Calibri" w:hAnsi="Calibri" w:cs="Calibri"/>
          <w:i/>
          <w:iCs/>
          <w:color w:val="4472C4" w:themeColor="accent1"/>
        </w:rPr>
      </w:pPr>
      <w:r w:rsidRPr="005163E7">
        <w:rPr>
          <w:rFonts w:ascii="Calibri" w:hAnsi="Calibri" w:cs="Calibri"/>
          <w:i/>
          <w:iCs/>
          <w:color w:val="4472C4" w:themeColor="accent1"/>
        </w:rPr>
        <w:t>This is the first study in any vertebrate species to estimate the metabolic consequences of temperature-induced sex reversal. In both GSD systems in this study, concordant females had higher mass scaling relationships for metabolism than concordant males (Tables 1 &amp; 2), but we showed that metabolic scaling relationships of sex-reversed individuals differed depending on the GSD system. In the ZZ/ZW system, larger sex-reversed females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ZZ;&gt; +1.5SD above mean mass) have lower metabolism (15%) than concordant females (female ZW) and appear to be more like concordant males (male ZZ; Fig. 2D). If all other aspects of the energy budget are the same, we predict that a similar sized female</w:t>
      </w:r>
      <w:r w:rsidRPr="005163E7">
        <w:rPr>
          <w:rFonts w:ascii="Calibri" w:hAnsi="Calibri" w:cs="Calibri"/>
          <w:i/>
          <w:iCs/>
          <w:color w:val="4472C4" w:themeColor="accent1"/>
          <w:vertAlign w:val="subscript"/>
        </w:rPr>
        <w:t xml:space="preserve">SR </w:t>
      </w:r>
      <w:r w:rsidRPr="005163E7">
        <w:rPr>
          <w:rFonts w:ascii="Calibri" w:hAnsi="Calibri" w:cs="Calibri"/>
          <w:i/>
          <w:iCs/>
          <w:color w:val="4472C4" w:themeColor="accent1"/>
        </w:rPr>
        <w:t xml:space="preserve">ZZ would </w:t>
      </w:r>
      <w:r w:rsidRPr="005163E7">
        <w:rPr>
          <w:rFonts w:ascii="Calibri" w:hAnsi="Calibri" w:cs="Calibri"/>
          <w:i/>
          <w:iCs/>
          <w:color w:val="4472C4" w:themeColor="accent1"/>
        </w:rPr>
        <w:lastRenderedPageBreak/>
        <w:t>have more residual energy than female ZW to allocate towards maintenance, growth, or behaviours after resting metabolic costs have been paid (REFS). This surplus in energy reserves for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 may explain why sub-adult (&lt;1year) and adult female</w:t>
      </w:r>
      <w:r w:rsidRPr="005163E7">
        <w:rPr>
          <w:rFonts w:ascii="Calibri" w:hAnsi="Calibri" w:cs="Calibri"/>
          <w:i/>
          <w:iCs/>
          <w:color w:val="4472C4" w:themeColor="accent1"/>
          <w:vertAlign w:val="subscript"/>
        </w:rPr>
        <w:t>SR</w:t>
      </w:r>
      <w:r w:rsidRPr="005163E7">
        <w:rPr>
          <w:rFonts w:ascii="Calibri" w:hAnsi="Calibri" w:cs="Calibri"/>
          <w:i/>
          <w:iCs/>
          <w:color w:val="4472C4" w:themeColor="accent1"/>
        </w:rPr>
        <w:t xml:space="preserve"> ZZ P. vitticeps have similar behaviours and morphologies as male ZZ </w:t>
      </w:r>
      <w:sdt>
        <w:sdtPr>
          <w:rPr>
            <w:rFonts w:ascii="Calibri" w:hAnsi="Calibri" w:cs="Calibri"/>
            <w:i/>
            <w:iCs/>
            <w:color w:val="4472C4" w:themeColor="accent1"/>
          </w:rPr>
          <w:tag w:val="MENDELEY_CITATION_v3_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"/>
          <w:id w:val="-918714138"/>
          <w:placeholder>
            <w:docPart w:val="38308D5B8D9F7D41B10A7EE03A77CD63"/>
          </w:placeholder>
        </w:sdtPr>
        <w:sdtContent>
          <w:r w:rsidRPr="005163E7">
            <w:rPr>
              <w:rFonts w:ascii="Calibri" w:hAnsi="Calibri" w:cs="Calibri"/>
              <w:i/>
              <w:iCs/>
              <w:color w:val="4472C4" w:themeColor="accent1"/>
            </w:rPr>
            <w:t>(Holleley et al., 2015; Li et al., 2015)</w:t>
          </w:r>
        </w:sdtContent>
      </w:sdt>
      <w:r w:rsidRPr="005163E7">
        <w:rPr>
          <w:rFonts w:ascii="Calibri" w:hAnsi="Calibri" w:cs="Calibri"/>
          <w:i/>
          <w:iCs/>
          <w:color w:val="4472C4" w:themeColor="accent1"/>
        </w:rPr>
        <w:t xml:space="preserve">. Different strategies of energy allocation during ontogeny may explain previously observed differences in morphology, behaviour, and fecundity differences as sub-adults or </w:t>
      </w:r>
      <w:proofErr w:type="gramStart"/>
      <w:r w:rsidRPr="005163E7">
        <w:rPr>
          <w:rFonts w:ascii="Calibri" w:hAnsi="Calibri" w:cs="Calibri"/>
          <w:i/>
          <w:iCs/>
          <w:color w:val="4472C4" w:themeColor="accent1"/>
        </w:rPr>
        <w:t>adults.</w:t>
      </w:r>
      <w:r w:rsidR="0053317D" w:rsidRPr="0053317D">
        <w:rPr>
          <w:rFonts w:ascii="Calibri" w:hAnsi="Calibri" w:cs="Calibri"/>
          <w:i/>
          <w:iCs/>
          <w:color w:val="4472C4" w:themeColor="accent1"/>
        </w:rPr>
        <w:t>.</w:t>
      </w:r>
      <w:proofErr w:type="gramEnd"/>
      <w:r w:rsidR="0053317D">
        <w:rPr>
          <w:rFonts w:ascii="Calibri" w:hAnsi="Calibri" w:cs="Calibri"/>
          <w:i/>
          <w:iCs/>
          <w:color w:val="4472C4" w:themeColor="accent1"/>
        </w:rPr>
        <w:t>”</w:t>
      </w:r>
    </w:p>
    <w:p w14:paraId="3EC87380" w14:textId="77777777" w:rsidR="008C19F0" w:rsidRPr="001205C1" w:rsidRDefault="008C19F0" w:rsidP="008C19F0">
      <w:pPr>
        <w:rPr>
          <w:rFonts w:ascii="Calibri" w:hAnsi="Calibri" w:cs="Calibri"/>
        </w:rPr>
      </w:pPr>
    </w:p>
    <w:p w14:paraId="59C79FA4" w14:textId="6169A25A" w:rsidR="00892FE5" w:rsidRPr="001205C1" w:rsidRDefault="00892FE5" w:rsidP="008C19F0">
      <w:pPr>
        <w:rPr>
          <w:rFonts w:ascii="Calibri" w:hAnsi="Calibri" w:cs="Calibri"/>
        </w:rPr>
      </w:pPr>
      <w:r>
        <w:rPr>
          <w:rFonts w:ascii="Calibri" w:hAnsi="Calibri" w:cs="Calibri"/>
        </w:rPr>
        <w:t>7.</w:t>
      </w:r>
      <w:r w:rsidRPr="00892FE5">
        <w:rPr>
          <w:rFonts w:ascii="Calibri" w:hAnsi="Calibri" w:cs="Calibri"/>
          <w:color w:val="212121"/>
          <w:sz w:val="18"/>
          <w:szCs w:val="18"/>
        </w:rPr>
        <w:t xml:space="preserve"> </w:t>
      </w:r>
      <w:r w:rsidRPr="00892FE5">
        <w:rPr>
          <w:rFonts w:ascii="Calibri" w:hAnsi="Calibri" w:cs="Calibri"/>
        </w:rPr>
        <w:t>L372-374: Is it not also possible that the lack of differences in SMR might </w:t>
      </w:r>
      <w:r w:rsidR="00747027">
        <w:rPr>
          <w:rFonts w:ascii="Calibri" w:hAnsi="Calibri" w:cs="Calibri"/>
        </w:rPr>
        <w:t xml:space="preserve"> </w:t>
      </w:r>
      <w:r w:rsidRPr="00892FE5">
        <w:rPr>
          <w:rFonts w:ascii="Calibri" w:hAnsi="Calibri" w:cs="Calibri"/>
        </w:rPr>
        <w:t>indicate that this "trait" is not at all under selection?</w:t>
      </w:r>
    </w:p>
    <w:p w14:paraId="64DE0A6A" w14:textId="77777777" w:rsidR="00AC617F" w:rsidRDefault="00AC617F" w:rsidP="00941739">
      <w:pPr>
        <w:rPr>
          <w:rFonts w:ascii="Calibri" w:hAnsi="Calibri" w:cs="Calibri"/>
          <w:b/>
          <w:bCs/>
          <w:color w:val="4472C4" w:themeColor="accent1"/>
        </w:rPr>
      </w:pPr>
    </w:p>
    <w:p w14:paraId="5700A3C5" w14:textId="720D98BD" w:rsidR="00FF5F4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3350FC" w:rsidRPr="001205C1">
        <w:rPr>
          <w:rFonts w:ascii="Calibri" w:hAnsi="Calibri" w:cs="Calibri"/>
          <w:color w:val="4472C4" w:themeColor="accent1"/>
        </w:rPr>
        <w:t xml:space="preserve"> </w:t>
      </w:r>
      <w:r w:rsidR="00AC617F">
        <w:rPr>
          <w:rFonts w:ascii="Calibri" w:hAnsi="Calibri" w:cs="Calibri"/>
          <w:color w:val="4472C4" w:themeColor="accent1"/>
        </w:rPr>
        <w:t xml:space="preserve">We agree. </w:t>
      </w:r>
      <w:r w:rsidR="00FF5F41">
        <w:rPr>
          <w:rFonts w:ascii="Calibri" w:hAnsi="Calibri" w:cs="Calibri"/>
          <w:color w:val="4472C4" w:themeColor="accent1"/>
        </w:rPr>
        <w:t>We have</w:t>
      </w:r>
      <w:r w:rsidR="00AC617F">
        <w:rPr>
          <w:rFonts w:ascii="Calibri" w:hAnsi="Calibri" w:cs="Calibri"/>
          <w:color w:val="4472C4" w:themeColor="accent1"/>
        </w:rPr>
        <w:t xml:space="preserve"> now</w:t>
      </w:r>
      <w:r w:rsidR="00FF5F41">
        <w:rPr>
          <w:rFonts w:ascii="Calibri" w:hAnsi="Calibri" w:cs="Calibri"/>
          <w:color w:val="4472C4" w:themeColor="accent1"/>
        </w:rPr>
        <w:t xml:space="preserve"> </w:t>
      </w:r>
      <w:r w:rsidR="00747027">
        <w:rPr>
          <w:rFonts w:ascii="Calibri" w:hAnsi="Calibri" w:cs="Calibri"/>
          <w:color w:val="4472C4" w:themeColor="accent1"/>
        </w:rPr>
        <w:t xml:space="preserve">added </w:t>
      </w:r>
      <w:r w:rsidR="00FF5F41">
        <w:rPr>
          <w:rFonts w:ascii="Calibri" w:hAnsi="Calibri" w:cs="Calibri"/>
          <w:color w:val="4472C4" w:themeColor="accent1"/>
        </w:rPr>
        <w:t xml:space="preserve">that the lack of differences in </w:t>
      </w:r>
      <w:r w:rsidR="00FB55FA">
        <w:rPr>
          <w:rFonts w:ascii="Calibri" w:hAnsi="Calibri" w:cs="Calibri"/>
          <w:color w:val="4472C4" w:themeColor="accent1"/>
        </w:rPr>
        <w:t>metabolic rate</w:t>
      </w:r>
      <w:r w:rsidR="00FF5F41">
        <w:rPr>
          <w:rFonts w:ascii="Calibri" w:hAnsi="Calibri" w:cs="Calibri"/>
          <w:color w:val="4472C4" w:themeColor="accent1"/>
        </w:rPr>
        <w:t xml:space="preserve"> </w:t>
      </w:r>
      <w:r w:rsidR="00747027">
        <w:rPr>
          <w:rFonts w:ascii="Calibri" w:hAnsi="Calibri" w:cs="Calibri"/>
          <w:color w:val="4472C4" w:themeColor="accent1"/>
        </w:rPr>
        <w:t xml:space="preserve">may </w:t>
      </w:r>
      <w:r w:rsidR="00AC617F">
        <w:rPr>
          <w:rFonts w:ascii="Calibri" w:hAnsi="Calibri" w:cs="Calibri"/>
          <w:color w:val="4472C4" w:themeColor="accent1"/>
        </w:rPr>
        <w:t xml:space="preserve">be also explained by </w:t>
      </w:r>
      <w:r w:rsidR="00FF5F41">
        <w:rPr>
          <w:rFonts w:ascii="Calibri" w:hAnsi="Calibri" w:cs="Calibri"/>
          <w:color w:val="4472C4" w:themeColor="accent1"/>
        </w:rPr>
        <w:t xml:space="preserve">this trait is not </w:t>
      </w:r>
      <w:r w:rsidR="00AC617F">
        <w:rPr>
          <w:rFonts w:ascii="Calibri" w:hAnsi="Calibri" w:cs="Calibri"/>
          <w:color w:val="4472C4" w:themeColor="accent1"/>
        </w:rPr>
        <w:t xml:space="preserve">being </w:t>
      </w:r>
      <w:r w:rsidR="00FF5F41">
        <w:rPr>
          <w:rFonts w:ascii="Calibri" w:hAnsi="Calibri" w:cs="Calibri"/>
          <w:color w:val="4472C4" w:themeColor="accent1"/>
        </w:rPr>
        <w:t xml:space="preserve">under selection: </w:t>
      </w:r>
    </w:p>
    <w:p w14:paraId="28BF81F7" w14:textId="77777777" w:rsidR="00FF5F41" w:rsidRDefault="00FF5F41" w:rsidP="00941739">
      <w:pPr>
        <w:rPr>
          <w:rFonts w:ascii="Calibri" w:hAnsi="Calibri" w:cs="Calibri"/>
          <w:color w:val="4472C4" w:themeColor="accent1"/>
        </w:rPr>
      </w:pPr>
    </w:p>
    <w:p w14:paraId="25D11E3F" w14:textId="32F63DBA" w:rsidR="00941739" w:rsidRPr="00FF5F41" w:rsidRDefault="00FF5F41" w:rsidP="00941739">
      <w:pPr>
        <w:rPr>
          <w:rFonts w:ascii="Calibri" w:hAnsi="Calibri" w:cs="Calibri"/>
          <w:i/>
          <w:iCs/>
        </w:rPr>
      </w:pPr>
      <w:r>
        <w:rPr>
          <w:rFonts w:ascii="Calibri" w:hAnsi="Calibri" w:cs="Calibri"/>
          <w:i/>
          <w:iCs/>
          <w:color w:val="4472C4" w:themeColor="accent1"/>
        </w:rPr>
        <w:t>“</w:t>
      </w:r>
      <w:r w:rsidR="00AC617F" w:rsidRPr="00AC617F">
        <w:rPr>
          <w:rFonts w:ascii="Calibri" w:hAnsi="Calibri" w:cs="Calibri"/>
          <w:i/>
          <w:iCs/>
          <w:color w:val="4472C4" w:themeColor="accent1"/>
        </w:rPr>
        <w:t>One simple explanation for the lack of differences observed in metabolic rates and growth between male XY and maleSR XX B. duperreyi is there being little or no selection on sex-reversal in this species</w:t>
      </w:r>
      <w:r w:rsidR="00AC617F">
        <w:rPr>
          <w:rFonts w:ascii="Calibri" w:hAnsi="Calibri" w:cs="Calibri"/>
          <w:i/>
          <w:iCs/>
          <w:color w:val="4472C4" w:themeColor="accent1"/>
        </w:rPr>
        <w:t>”</w:t>
      </w:r>
      <w:r w:rsidR="00747027">
        <w:rPr>
          <w:rFonts w:ascii="Calibri" w:hAnsi="Calibri" w:cs="Calibri"/>
          <w:i/>
          <w:iCs/>
          <w:color w:val="4472C4" w:themeColor="accent1"/>
        </w:rPr>
        <w:t xml:space="preserve"> </w:t>
      </w:r>
    </w:p>
    <w:p w14:paraId="48BA1554" w14:textId="77777777" w:rsidR="00941739" w:rsidRPr="001205C1" w:rsidRDefault="00941739" w:rsidP="008C19F0">
      <w:pPr>
        <w:rPr>
          <w:rFonts w:ascii="Calibri" w:hAnsi="Calibri" w:cs="Calibri"/>
        </w:rPr>
      </w:pPr>
    </w:p>
    <w:p w14:paraId="758853BB" w14:textId="2F5E17AD" w:rsidR="008C19F0" w:rsidRPr="001205C1" w:rsidRDefault="00892FE5" w:rsidP="008C19F0">
      <w:pPr>
        <w:rPr>
          <w:rFonts w:ascii="Calibri" w:hAnsi="Calibri" w:cs="Calibri"/>
        </w:rPr>
      </w:pPr>
      <w:r w:rsidRPr="00892FE5">
        <w:rPr>
          <w:rFonts w:ascii="Calibri" w:hAnsi="Calibri" w:cs="Calibri"/>
        </w:rPr>
        <w:t xml:space="preserve">L410-411: But you only detected a difference in scaling, not in mean SMR. </w:t>
      </w:r>
      <w:proofErr w:type="gramStart"/>
      <w:r w:rsidRPr="00892FE5">
        <w:rPr>
          <w:rFonts w:ascii="Calibri" w:hAnsi="Calibri" w:cs="Calibri"/>
        </w:rPr>
        <w:t>So</w:t>
      </w:r>
      <w:proofErr w:type="gramEnd"/>
      <w:r w:rsidRPr="00892FE5">
        <w:rPr>
          <w:rFonts w:ascii="Calibri" w:hAnsi="Calibri" w:cs="Calibri"/>
        </w:rPr>
        <w:t xml:space="preserve"> it </w:t>
      </w:r>
      <w:r w:rsidRPr="00892FE5">
        <w:rPr>
          <w:rFonts w:ascii="Calibri" w:hAnsi="Calibri" w:cs="Calibri"/>
        </w:rPr>
        <w:br/>
        <w:t>seems inappropriate to state that one group had lower energy requirements.</w:t>
      </w:r>
    </w:p>
    <w:p w14:paraId="1942D800" w14:textId="77777777" w:rsidR="00AC617F" w:rsidRDefault="00AC617F" w:rsidP="00C3410C">
      <w:pPr>
        <w:rPr>
          <w:rFonts w:ascii="Calibri" w:hAnsi="Calibri" w:cs="Calibri"/>
          <w:b/>
          <w:bCs/>
          <w:color w:val="4472C4" w:themeColor="accent1"/>
        </w:rPr>
      </w:pPr>
    </w:p>
    <w:p w14:paraId="7C6375BC" w14:textId="77777777" w:rsidR="00CD329B" w:rsidRDefault="00941739" w:rsidP="00C3410C">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r w:rsidR="00FB55FA">
        <w:rPr>
          <w:rFonts w:ascii="Calibri" w:hAnsi="Calibri" w:cs="Calibri"/>
          <w:color w:val="4472C4" w:themeColor="accent1"/>
        </w:rPr>
        <w:t>This reviewer is correct</w:t>
      </w:r>
      <w:r w:rsidR="00CD329B">
        <w:rPr>
          <w:rFonts w:ascii="Calibri" w:hAnsi="Calibri" w:cs="Calibri"/>
          <w:color w:val="4472C4" w:themeColor="accent1"/>
        </w:rPr>
        <w:t xml:space="preserve"> that we detected differences in scaling and no differences in energy expenditure, but this is only the case when log mass is low. The fact that we detected small-scaling differences indicates that the mean magnitude of energy difference between the sexes will depend on the size of the animals being compared, which is why we present the predicted means at different </w:t>
      </w:r>
      <w:proofErr w:type="gramStart"/>
      <w:r w:rsidR="00CD329B">
        <w:rPr>
          <w:rFonts w:ascii="Calibri" w:hAnsi="Calibri" w:cs="Calibri"/>
          <w:color w:val="4472C4" w:themeColor="accent1"/>
        </w:rPr>
        <w:t>SD’s</w:t>
      </w:r>
      <w:proofErr w:type="gramEnd"/>
      <w:r w:rsidR="00CD329B">
        <w:rPr>
          <w:rFonts w:ascii="Calibri" w:hAnsi="Calibri" w:cs="Calibri"/>
          <w:color w:val="4472C4" w:themeColor="accent1"/>
        </w:rPr>
        <w:t xml:space="preserve"> in Figure 2</w:t>
      </w:r>
      <w:r w:rsidR="00FB55FA">
        <w:rPr>
          <w:rFonts w:ascii="Calibri" w:hAnsi="Calibri" w:cs="Calibri"/>
          <w:color w:val="4472C4" w:themeColor="accent1"/>
        </w:rPr>
        <w:t xml:space="preserve">. </w:t>
      </w:r>
      <w:r w:rsidR="00CD329B">
        <w:rPr>
          <w:rFonts w:ascii="Calibri" w:hAnsi="Calibri" w:cs="Calibri"/>
          <w:color w:val="4472C4" w:themeColor="accent1"/>
        </w:rPr>
        <w:t xml:space="preserve">To be </w:t>
      </w:r>
      <w:proofErr w:type="gramStart"/>
      <w:r w:rsidR="00CD329B">
        <w:rPr>
          <w:rFonts w:ascii="Calibri" w:hAnsi="Calibri" w:cs="Calibri"/>
          <w:color w:val="4472C4" w:themeColor="accent1"/>
        </w:rPr>
        <w:t>more clear</w:t>
      </w:r>
      <w:proofErr w:type="gramEnd"/>
      <w:r w:rsidR="00CD329B">
        <w:rPr>
          <w:rFonts w:ascii="Calibri" w:hAnsi="Calibri" w:cs="Calibri"/>
          <w:color w:val="4472C4" w:themeColor="accent1"/>
        </w:rPr>
        <w:t xml:space="preserve">, in Figure 2d we see no differences for small and average animals, but when animals are large we see that female ZZ and female ZW are in fact significantly different. </w:t>
      </w:r>
    </w:p>
    <w:p w14:paraId="76E706E6" w14:textId="77777777" w:rsidR="00CD329B" w:rsidRDefault="00CD329B" w:rsidP="00C3410C">
      <w:pPr>
        <w:rPr>
          <w:rFonts w:ascii="Calibri" w:hAnsi="Calibri" w:cs="Calibri"/>
          <w:color w:val="4472C4" w:themeColor="accent1"/>
        </w:rPr>
      </w:pPr>
    </w:p>
    <w:p w14:paraId="482951D1" w14:textId="342D0CA0" w:rsidR="00CD329B" w:rsidRDefault="00CD329B" w:rsidP="00C3410C">
      <w:pPr>
        <w:rPr>
          <w:rFonts w:ascii="Calibri" w:hAnsi="Calibri" w:cs="Calibri"/>
          <w:color w:val="4472C4" w:themeColor="accent1"/>
        </w:rPr>
      </w:pPr>
      <w:r>
        <w:rPr>
          <w:rFonts w:ascii="Calibri" w:hAnsi="Calibri" w:cs="Calibri"/>
          <w:color w:val="4472C4" w:themeColor="accent1"/>
        </w:rPr>
        <w:t xml:space="preserve">Such an effect could be potentially relevant because we expect strong mortality for small sized lizards. The lack of differences between sex reversed and concordant animals means that selection will be inconsequential for sex-reversal, but, if only large animals survive and there are clear energetic differences this could be an opportunity for selection to act on sex-reversal. </w:t>
      </w:r>
    </w:p>
    <w:p w14:paraId="23144F03" w14:textId="77777777" w:rsidR="00CD329B" w:rsidRDefault="00CD329B" w:rsidP="00C3410C">
      <w:pPr>
        <w:rPr>
          <w:rFonts w:ascii="Calibri" w:hAnsi="Calibri" w:cs="Calibri"/>
          <w:color w:val="4472C4" w:themeColor="accent1"/>
        </w:rPr>
      </w:pPr>
    </w:p>
    <w:p w14:paraId="7B508BE7" w14:textId="7434A7BF" w:rsidR="00C3410C" w:rsidRDefault="00FB55FA" w:rsidP="00C3410C">
      <w:pPr>
        <w:rPr>
          <w:rFonts w:ascii="Calibri" w:hAnsi="Calibri" w:cs="Calibri"/>
          <w:color w:val="4472C4" w:themeColor="accent1"/>
        </w:rPr>
      </w:pPr>
      <w:r>
        <w:rPr>
          <w:rFonts w:ascii="Calibri" w:hAnsi="Calibri" w:cs="Calibri"/>
          <w:color w:val="4472C4" w:themeColor="accent1"/>
        </w:rPr>
        <w:t xml:space="preserve">We have reworded parts of this paragraph to clarify our argument, which expands on how </w:t>
      </w:r>
      <w:r w:rsidR="00C3410C">
        <w:rPr>
          <w:rFonts w:ascii="Calibri" w:hAnsi="Calibri" w:cs="Calibri"/>
          <w:color w:val="4472C4" w:themeColor="accent1"/>
        </w:rPr>
        <w:t>environments</w:t>
      </w:r>
      <w:r>
        <w:rPr>
          <w:rFonts w:ascii="Calibri" w:hAnsi="Calibri" w:cs="Calibri"/>
          <w:color w:val="4472C4" w:themeColor="accent1"/>
        </w:rPr>
        <w:t xml:space="preserve"> with low resources may provide an explanation of how sex-reversal</w:t>
      </w:r>
      <w:r w:rsidR="00C3410C">
        <w:rPr>
          <w:rFonts w:ascii="Calibri" w:hAnsi="Calibri" w:cs="Calibri"/>
          <w:color w:val="4472C4" w:themeColor="accent1"/>
        </w:rPr>
        <w:t xml:space="preserve"> </w:t>
      </w:r>
      <w:r w:rsidR="00CD329B">
        <w:rPr>
          <w:rFonts w:ascii="Calibri" w:hAnsi="Calibri" w:cs="Calibri"/>
          <w:color w:val="4472C4" w:themeColor="accent1"/>
        </w:rPr>
        <w:t xml:space="preserve">is </w:t>
      </w:r>
      <w:r w:rsidR="00C3410C">
        <w:rPr>
          <w:rFonts w:ascii="Calibri" w:hAnsi="Calibri" w:cs="Calibri"/>
          <w:color w:val="4472C4" w:themeColor="accent1"/>
        </w:rPr>
        <w:t xml:space="preserve">distributed across their range: </w:t>
      </w:r>
    </w:p>
    <w:p w14:paraId="0BFE50CE" w14:textId="77777777" w:rsidR="00C3410C" w:rsidRDefault="00C3410C" w:rsidP="00C3410C">
      <w:pPr>
        <w:rPr>
          <w:rFonts w:ascii="Calibri" w:hAnsi="Calibri" w:cs="Calibri"/>
          <w:color w:val="4472C4" w:themeColor="accent1"/>
        </w:rPr>
      </w:pPr>
    </w:p>
    <w:p w14:paraId="256C2783" w14:textId="038C48C2" w:rsidR="00C3410C" w:rsidRPr="00C3410C" w:rsidRDefault="00C3410C" w:rsidP="00C3410C">
      <w:pPr>
        <w:rPr>
          <w:rFonts w:ascii="Calibri" w:hAnsi="Calibri" w:cs="Calibri"/>
          <w:i/>
          <w:iCs/>
          <w:color w:val="4472C4" w:themeColor="accent1"/>
        </w:rPr>
      </w:pPr>
      <w:r w:rsidRPr="00C3410C">
        <w:rPr>
          <w:rFonts w:ascii="Calibri" w:hAnsi="Calibri" w:cs="Calibri"/>
          <w:i/>
          <w:iCs/>
          <w:color w:val="4472C4" w:themeColor="accent1"/>
        </w:rPr>
        <w:t xml:space="preserve">“ If </w:t>
      </w:r>
      <w:commentRangeStart w:id="0"/>
      <w:r w:rsidRPr="00C3410C">
        <w:rPr>
          <w:rFonts w:ascii="Calibri" w:hAnsi="Calibri" w:cs="Calibri"/>
          <w:i/>
          <w:iCs/>
          <w:color w:val="4472C4" w:themeColor="accent1"/>
        </w:rPr>
        <w:t>lower mass-specific metabolic rate persists in female</w:t>
      </w:r>
      <w:r w:rsidRPr="00C3410C">
        <w:rPr>
          <w:rFonts w:ascii="Calibri" w:hAnsi="Calibri" w:cs="Calibri"/>
          <w:i/>
          <w:iCs/>
          <w:color w:val="4472C4" w:themeColor="accent1"/>
          <w:vertAlign w:val="subscript"/>
        </w:rPr>
        <w:t xml:space="preserve">SR </w:t>
      </w:r>
      <w:r w:rsidRPr="00C3410C">
        <w:rPr>
          <w:rFonts w:ascii="Calibri" w:hAnsi="Calibri" w:cs="Calibri"/>
          <w:i/>
          <w:iCs/>
          <w:color w:val="4472C4" w:themeColor="accent1"/>
        </w:rPr>
        <w:t xml:space="preserve">ZZ as they grow, locations that experience stochastic fluctuations in resource availability may allow these individuals to persist in low but subtle frequencies </w:t>
      </w:r>
      <w:sdt>
        <w:sdtPr>
          <w:rPr>
            <w:rFonts w:ascii="Calibri" w:hAnsi="Calibri" w:cs="Calibri"/>
            <w:i/>
            <w:iCs/>
            <w:color w:val="4472C4" w:themeColor="accent1"/>
            <w:vertAlign w:val="superscript"/>
          </w:rPr>
          <w:tag w:val="MENDELEY_CITATION_v3_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"/>
          <w:id w:val="-1356650702"/>
          <w:placeholder>
            <w:docPart w:val="610C1AF482FF7B40B2355D0FB0C88185"/>
          </w:placeholder>
        </w:sdtPr>
        <w:sdtContent>
          <w:r w:rsidRPr="00C3410C">
            <w:rPr>
              <w:rFonts w:ascii="Calibri" w:hAnsi="Calibri" w:cs="Calibri"/>
              <w:i/>
              <w:iCs/>
              <w:color w:val="4472C4" w:themeColor="accent1"/>
            </w:rPr>
            <w:t>(Burton et al., 2011; Ricklefs &amp; Wikelski, 2002)</w:t>
          </w:r>
        </w:sdtContent>
      </w:sdt>
      <w:r w:rsidRPr="00C3410C">
        <w:rPr>
          <w:rFonts w:ascii="Calibri" w:hAnsi="Calibri" w:cs="Calibri"/>
          <w:i/>
          <w:iCs/>
          <w:color w:val="4472C4" w:themeColor="accent1"/>
        </w:rPr>
        <w:t xml:space="preserve">. Further attention is needed to investigate how the availability of resources influences the development of life history characteristics in different sexes and </w:t>
      </w:r>
      <w:r w:rsidR="00747027">
        <w:rPr>
          <w:rFonts w:ascii="Calibri" w:hAnsi="Calibri" w:cs="Calibri"/>
          <w:i/>
          <w:iCs/>
          <w:color w:val="4472C4" w:themeColor="accent1"/>
        </w:rPr>
        <w:t>if</w:t>
      </w:r>
      <w:r w:rsidRPr="00C3410C">
        <w:rPr>
          <w:rFonts w:ascii="Calibri" w:hAnsi="Calibri" w:cs="Calibri"/>
          <w:i/>
          <w:iCs/>
          <w:color w:val="4472C4" w:themeColor="accent1"/>
        </w:rPr>
        <w:t xml:space="preserve"> these responses are connected to the occurrence of sex reversal in natural environments.”</w:t>
      </w:r>
      <w:commentRangeEnd w:id="0"/>
      <w:r w:rsidR="00815D0F">
        <w:rPr>
          <w:rStyle w:val="CommentReference"/>
          <w:kern w:val="0"/>
          <w14:ligatures w14:val="none"/>
        </w:rPr>
        <w:commentReference w:id="0"/>
      </w:r>
    </w:p>
    <w:p w14:paraId="49F4F45C" w14:textId="41348D67" w:rsidR="003C43E7" w:rsidRDefault="003C43E7" w:rsidP="008C19F0">
      <w:pPr>
        <w:rPr>
          <w:rFonts w:ascii="Calibri" w:hAnsi="Calibri" w:cs="Calibri"/>
          <w:color w:val="4472C4" w:themeColor="accent1"/>
        </w:rPr>
      </w:pPr>
    </w:p>
    <w:p w14:paraId="44172783" w14:textId="6D055413" w:rsidR="00C3410C" w:rsidRDefault="00C3410C" w:rsidP="008C19F0">
      <w:pPr>
        <w:rPr>
          <w:rFonts w:ascii="Calibri" w:hAnsi="Calibri" w:cs="Calibri"/>
          <w:color w:val="4472C4" w:themeColor="accent1"/>
        </w:rPr>
      </w:pPr>
    </w:p>
    <w:sectPr w:rsidR="00C3410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Noble" w:date="2023-04-19T15:58:00Z" w:initials="DN">
    <w:p w14:paraId="62A08D3C" w14:textId="2E02FC37" w:rsidR="00815D0F" w:rsidRDefault="00815D0F">
      <w:pPr>
        <w:pStyle w:val="CommentText"/>
      </w:pPr>
      <w:r>
        <w:rPr>
          <w:rStyle w:val="CommentReference"/>
        </w:rPr>
        <w:annotationRef/>
      </w:r>
      <w:r>
        <w:t>This needs to be adjusted some more I reckon. See the main MS as I needed to read it in context, but if you get what I mean above you’ll see why I adjusted in the way that I did, and I think it’s much clearer then and makes more sense what you’re trying to make a point of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A08D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A8E2C" w16cex:dateUtc="2023-04-19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A08D3C" w16cid:durableId="27EA8E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BDB"/>
    <w:rsid w:val="00070434"/>
    <w:rsid w:val="000770CD"/>
    <w:rsid w:val="00080669"/>
    <w:rsid w:val="00091FA3"/>
    <w:rsid w:val="00094A97"/>
    <w:rsid w:val="000A0979"/>
    <w:rsid w:val="000A1B8E"/>
    <w:rsid w:val="000A2305"/>
    <w:rsid w:val="000C0444"/>
    <w:rsid w:val="000D6ABE"/>
    <w:rsid w:val="000E5EDF"/>
    <w:rsid w:val="001055C7"/>
    <w:rsid w:val="0011074A"/>
    <w:rsid w:val="001134B0"/>
    <w:rsid w:val="001205C1"/>
    <w:rsid w:val="00124138"/>
    <w:rsid w:val="00124B7C"/>
    <w:rsid w:val="0013117B"/>
    <w:rsid w:val="00145707"/>
    <w:rsid w:val="00151C85"/>
    <w:rsid w:val="001601E5"/>
    <w:rsid w:val="00181799"/>
    <w:rsid w:val="00183829"/>
    <w:rsid w:val="00195AA0"/>
    <w:rsid w:val="001A1ED2"/>
    <w:rsid w:val="001A2DFA"/>
    <w:rsid w:val="001E463D"/>
    <w:rsid w:val="001F38A2"/>
    <w:rsid w:val="00210A01"/>
    <w:rsid w:val="00213C68"/>
    <w:rsid w:val="00231F1F"/>
    <w:rsid w:val="00241EF2"/>
    <w:rsid w:val="00242119"/>
    <w:rsid w:val="002707EC"/>
    <w:rsid w:val="00272C78"/>
    <w:rsid w:val="00284BDB"/>
    <w:rsid w:val="002A05FA"/>
    <w:rsid w:val="002A144E"/>
    <w:rsid w:val="002B17D4"/>
    <w:rsid w:val="002B6526"/>
    <w:rsid w:val="002C2E45"/>
    <w:rsid w:val="002D269B"/>
    <w:rsid w:val="002D5903"/>
    <w:rsid w:val="002F1328"/>
    <w:rsid w:val="00301B89"/>
    <w:rsid w:val="0030532B"/>
    <w:rsid w:val="00320FE2"/>
    <w:rsid w:val="00327654"/>
    <w:rsid w:val="003350FC"/>
    <w:rsid w:val="003500D0"/>
    <w:rsid w:val="00375982"/>
    <w:rsid w:val="00380CB2"/>
    <w:rsid w:val="00392504"/>
    <w:rsid w:val="003A254D"/>
    <w:rsid w:val="003B04AD"/>
    <w:rsid w:val="003B27EC"/>
    <w:rsid w:val="003B6D13"/>
    <w:rsid w:val="003B7CC6"/>
    <w:rsid w:val="003C43E7"/>
    <w:rsid w:val="003E275A"/>
    <w:rsid w:val="003F64CA"/>
    <w:rsid w:val="00410E9D"/>
    <w:rsid w:val="004133D9"/>
    <w:rsid w:val="0044797E"/>
    <w:rsid w:val="00451873"/>
    <w:rsid w:val="00471A6C"/>
    <w:rsid w:val="00482EF5"/>
    <w:rsid w:val="00493D77"/>
    <w:rsid w:val="00494157"/>
    <w:rsid w:val="004C68EB"/>
    <w:rsid w:val="004E1DB8"/>
    <w:rsid w:val="004E362D"/>
    <w:rsid w:val="004E52DA"/>
    <w:rsid w:val="004E6A31"/>
    <w:rsid w:val="004E7B43"/>
    <w:rsid w:val="00515707"/>
    <w:rsid w:val="005163E7"/>
    <w:rsid w:val="0052246F"/>
    <w:rsid w:val="005311C8"/>
    <w:rsid w:val="0053317D"/>
    <w:rsid w:val="00536A86"/>
    <w:rsid w:val="0055541F"/>
    <w:rsid w:val="00563AE8"/>
    <w:rsid w:val="005849B6"/>
    <w:rsid w:val="00586531"/>
    <w:rsid w:val="00596FD4"/>
    <w:rsid w:val="005A49F6"/>
    <w:rsid w:val="005F1594"/>
    <w:rsid w:val="005F4FD7"/>
    <w:rsid w:val="006074E5"/>
    <w:rsid w:val="00613BD0"/>
    <w:rsid w:val="006142E6"/>
    <w:rsid w:val="00623618"/>
    <w:rsid w:val="006371E5"/>
    <w:rsid w:val="00637E5D"/>
    <w:rsid w:val="006773D3"/>
    <w:rsid w:val="006819C7"/>
    <w:rsid w:val="00687461"/>
    <w:rsid w:val="00694822"/>
    <w:rsid w:val="006972A4"/>
    <w:rsid w:val="006B4AFE"/>
    <w:rsid w:val="00715499"/>
    <w:rsid w:val="00715723"/>
    <w:rsid w:val="00726EBD"/>
    <w:rsid w:val="0074408C"/>
    <w:rsid w:val="00745654"/>
    <w:rsid w:val="00747027"/>
    <w:rsid w:val="007534F6"/>
    <w:rsid w:val="00754783"/>
    <w:rsid w:val="00757500"/>
    <w:rsid w:val="007669A4"/>
    <w:rsid w:val="00776BDD"/>
    <w:rsid w:val="007A4AB6"/>
    <w:rsid w:val="007A64FB"/>
    <w:rsid w:val="007C1AE5"/>
    <w:rsid w:val="007D40FC"/>
    <w:rsid w:val="00812A9C"/>
    <w:rsid w:val="008132FB"/>
    <w:rsid w:val="00815D0F"/>
    <w:rsid w:val="008211C2"/>
    <w:rsid w:val="00821402"/>
    <w:rsid w:val="0082224D"/>
    <w:rsid w:val="00840260"/>
    <w:rsid w:val="00842240"/>
    <w:rsid w:val="0087619C"/>
    <w:rsid w:val="00892FE5"/>
    <w:rsid w:val="008B1C38"/>
    <w:rsid w:val="008C19F0"/>
    <w:rsid w:val="008D6A68"/>
    <w:rsid w:val="008F13E9"/>
    <w:rsid w:val="008F3808"/>
    <w:rsid w:val="00901632"/>
    <w:rsid w:val="00904A2C"/>
    <w:rsid w:val="00912E59"/>
    <w:rsid w:val="00923B78"/>
    <w:rsid w:val="00934DA4"/>
    <w:rsid w:val="00941739"/>
    <w:rsid w:val="009457DC"/>
    <w:rsid w:val="00946B34"/>
    <w:rsid w:val="0094716C"/>
    <w:rsid w:val="00961DC3"/>
    <w:rsid w:val="00967855"/>
    <w:rsid w:val="009700D3"/>
    <w:rsid w:val="009966C2"/>
    <w:rsid w:val="009A7911"/>
    <w:rsid w:val="009B01EF"/>
    <w:rsid w:val="009C4A1B"/>
    <w:rsid w:val="009D25B9"/>
    <w:rsid w:val="009D4585"/>
    <w:rsid w:val="009E6508"/>
    <w:rsid w:val="00A23C27"/>
    <w:rsid w:val="00A328E3"/>
    <w:rsid w:val="00A46EBA"/>
    <w:rsid w:val="00A62839"/>
    <w:rsid w:val="00A72AD1"/>
    <w:rsid w:val="00AA633B"/>
    <w:rsid w:val="00AC52D9"/>
    <w:rsid w:val="00AC5AF6"/>
    <w:rsid w:val="00AC617F"/>
    <w:rsid w:val="00AD12F1"/>
    <w:rsid w:val="00AE2A5F"/>
    <w:rsid w:val="00AE4DA8"/>
    <w:rsid w:val="00B06259"/>
    <w:rsid w:val="00B13B3A"/>
    <w:rsid w:val="00B234E1"/>
    <w:rsid w:val="00B27955"/>
    <w:rsid w:val="00B31562"/>
    <w:rsid w:val="00B46C14"/>
    <w:rsid w:val="00B47CAA"/>
    <w:rsid w:val="00B53235"/>
    <w:rsid w:val="00B60F9E"/>
    <w:rsid w:val="00B64802"/>
    <w:rsid w:val="00B7373B"/>
    <w:rsid w:val="00B74976"/>
    <w:rsid w:val="00BA5432"/>
    <w:rsid w:val="00BB439D"/>
    <w:rsid w:val="00BD32FE"/>
    <w:rsid w:val="00BF1F10"/>
    <w:rsid w:val="00C057ED"/>
    <w:rsid w:val="00C13032"/>
    <w:rsid w:val="00C203A8"/>
    <w:rsid w:val="00C234C5"/>
    <w:rsid w:val="00C3410C"/>
    <w:rsid w:val="00C6135D"/>
    <w:rsid w:val="00C67D15"/>
    <w:rsid w:val="00C767FF"/>
    <w:rsid w:val="00CC106D"/>
    <w:rsid w:val="00CD329B"/>
    <w:rsid w:val="00CD392C"/>
    <w:rsid w:val="00CD3E92"/>
    <w:rsid w:val="00CE25FE"/>
    <w:rsid w:val="00CF1B40"/>
    <w:rsid w:val="00D12FE0"/>
    <w:rsid w:val="00D31653"/>
    <w:rsid w:val="00D37B18"/>
    <w:rsid w:val="00D4342D"/>
    <w:rsid w:val="00D5370B"/>
    <w:rsid w:val="00D54A38"/>
    <w:rsid w:val="00D55EAA"/>
    <w:rsid w:val="00D614A7"/>
    <w:rsid w:val="00D70CEC"/>
    <w:rsid w:val="00D74C72"/>
    <w:rsid w:val="00D84BCC"/>
    <w:rsid w:val="00D86ACC"/>
    <w:rsid w:val="00DA6842"/>
    <w:rsid w:val="00DB676E"/>
    <w:rsid w:val="00DC3487"/>
    <w:rsid w:val="00DD769E"/>
    <w:rsid w:val="00DF1524"/>
    <w:rsid w:val="00DF25A6"/>
    <w:rsid w:val="00DF3C53"/>
    <w:rsid w:val="00DF3F99"/>
    <w:rsid w:val="00E17F0C"/>
    <w:rsid w:val="00E3312E"/>
    <w:rsid w:val="00E403AC"/>
    <w:rsid w:val="00E6000B"/>
    <w:rsid w:val="00E77CD0"/>
    <w:rsid w:val="00EA4D45"/>
    <w:rsid w:val="00EA54A6"/>
    <w:rsid w:val="00ED2F6C"/>
    <w:rsid w:val="00ED66C0"/>
    <w:rsid w:val="00EE16B3"/>
    <w:rsid w:val="00EE68BE"/>
    <w:rsid w:val="00EF3A83"/>
    <w:rsid w:val="00EF47F6"/>
    <w:rsid w:val="00F058AF"/>
    <w:rsid w:val="00F07DF8"/>
    <w:rsid w:val="00F171FB"/>
    <w:rsid w:val="00F218CB"/>
    <w:rsid w:val="00F21CDC"/>
    <w:rsid w:val="00F23863"/>
    <w:rsid w:val="00F313AE"/>
    <w:rsid w:val="00F37EAD"/>
    <w:rsid w:val="00F63B73"/>
    <w:rsid w:val="00F84F4D"/>
    <w:rsid w:val="00FB55FA"/>
    <w:rsid w:val="00FB6172"/>
    <w:rsid w:val="00FC35C5"/>
    <w:rsid w:val="00FC53BE"/>
    <w:rsid w:val="00FE75A3"/>
    <w:rsid w:val="00FF5F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A8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573845">
      <w:bodyDiv w:val="1"/>
      <w:marLeft w:val="0"/>
      <w:marRight w:val="0"/>
      <w:marTop w:val="0"/>
      <w:marBottom w:val="0"/>
      <w:divBdr>
        <w:top w:val="none" w:sz="0" w:space="0" w:color="auto"/>
        <w:left w:val="none" w:sz="0" w:space="0" w:color="auto"/>
        <w:bottom w:val="none" w:sz="0" w:space="0" w:color="auto"/>
        <w:right w:val="none" w:sz="0" w:space="0" w:color="auto"/>
      </w:divBdr>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55142008">
      <w:bodyDiv w:val="1"/>
      <w:marLeft w:val="0"/>
      <w:marRight w:val="0"/>
      <w:marTop w:val="0"/>
      <w:marBottom w:val="0"/>
      <w:divBdr>
        <w:top w:val="none" w:sz="0" w:space="0" w:color="auto"/>
        <w:left w:val="none" w:sz="0" w:space="0" w:color="auto"/>
        <w:bottom w:val="none" w:sz="0" w:space="0" w:color="auto"/>
        <w:right w:val="none" w:sz="0" w:space="0" w:color="auto"/>
      </w:divBdr>
    </w:div>
    <w:div w:id="1215850852">
      <w:bodyDiv w:val="1"/>
      <w:marLeft w:val="0"/>
      <w:marRight w:val="0"/>
      <w:marTop w:val="0"/>
      <w:marBottom w:val="0"/>
      <w:divBdr>
        <w:top w:val="none" w:sz="0" w:space="0" w:color="auto"/>
        <w:left w:val="none" w:sz="0" w:space="0" w:color="auto"/>
        <w:bottom w:val="none" w:sz="0" w:space="0" w:color="auto"/>
        <w:right w:val="none" w:sz="0" w:space="0" w:color="auto"/>
      </w:divBdr>
    </w:div>
    <w:div w:id="1360356285">
      <w:bodyDiv w:val="1"/>
      <w:marLeft w:val="0"/>
      <w:marRight w:val="0"/>
      <w:marTop w:val="0"/>
      <w:marBottom w:val="0"/>
      <w:divBdr>
        <w:top w:val="none" w:sz="0" w:space="0" w:color="auto"/>
        <w:left w:val="none" w:sz="0" w:space="0" w:color="auto"/>
        <w:bottom w:val="none" w:sz="0" w:space="0" w:color="auto"/>
        <w:right w:val="none" w:sz="0" w:space="0" w:color="auto"/>
      </w:divBdr>
    </w:div>
    <w:div w:id="1947881010">
      <w:bodyDiv w:val="1"/>
      <w:marLeft w:val="0"/>
      <w:marRight w:val="0"/>
      <w:marTop w:val="0"/>
      <w:marBottom w:val="0"/>
      <w:divBdr>
        <w:top w:val="none" w:sz="0" w:space="0" w:color="auto"/>
        <w:left w:val="none" w:sz="0" w:space="0" w:color="auto"/>
        <w:bottom w:val="none" w:sz="0" w:space="0" w:color="auto"/>
        <w:right w:val="none" w:sz="0" w:space="0" w:color="auto"/>
      </w:divBdr>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87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openxmlformats.org/officeDocument/2006/relationships/glossaryDocument" Target="glossary/document.xml"/><Relationship Id="rId4" Type="http://schemas.openxmlformats.org/officeDocument/2006/relationships/comments" Target="comment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C75121EA0F73478F6EB324BB79914A"/>
        <w:category>
          <w:name w:val="General"/>
          <w:gallery w:val="placeholder"/>
        </w:category>
        <w:types>
          <w:type w:val="bbPlcHdr"/>
        </w:types>
        <w:behaviors>
          <w:behavior w:val="content"/>
        </w:behaviors>
        <w:guid w:val="{22828B89-8250-0240-A4CB-9C9A3CBD9D96}"/>
      </w:docPartPr>
      <w:docPartBody>
        <w:p w:rsidR="00B92DE8" w:rsidRDefault="002C776D" w:rsidP="002C776D">
          <w:pPr>
            <w:pStyle w:val="DAC75121EA0F73478F6EB324BB79914A"/>
          </w:pPr>
          <w:r w:rsidRPr="00A82742">
            <w:rPr>
              <w:rStyle w:val="PlaceholderText"/>
            </w:rPr>
            <w:t>Click or tap here to enter text.</w:t>
          </w:r>
        </w:p>
      </w:docPartBody>
    </w:docPart>
    <w:docPart>
      <w:docPartPr>
        <w:name w:val="610C1AF482FF7B40B2355D0FB0C88185"/>
        <w:category>
          <w:name w:val="General"/>
          <w:gallery w:val="placeholder"/>
        </w:category>
        <w:types>
          <w:type w:val="bbPlcHdr"/>
        </w:types>
        <w:behaviors>
          <w:behavior w:val="content"/>
        </w:behaviors>
        <w:guid w:val="{911C1025-FD4C-904C-AE98-CFBA50897DFE}"/>
      </w:docPartPr>
      <w:docPartBody>
        <w:p w:rsidR="00B92DE8" w:rsidRDefault="002C776D" w:rsidP="002C776D">
          <w:pPr>
            <w:pStyle w:val="610C1AF482FF7B40B2355D0FB0C88185"/>
          </w:pPr>
          <w:r w:rsidRPr="00A82742">
            <w:rPr>
              <w:rStyle w:val="PlaceholderText"/>
            </w:rPr>
            <w:t>Click or tap here to enter text.</w:t>
          </w:r>
        </w:p>
      </w:docPartBody>
    </w:docPart>
    <w:docPart>
      <w:docPartPr>
        <w:name w:val="38308D5B8D9F7D41B10A7EE03A77CD63"/>
        <w:category>
          <w:name w:val="General"/>
          <w:gallery w:val="placeholder"/>
        </w:category>
        <w:types>
          <w:type w:val="bbPlcHdr"/>
        </w:types>
        <w:behaviors>
          <w:behavior w:val="content"/>
        </w:behaviors>
        <w:guid w:val="{AB1CDAF2-5EA6-4848-AADF-A79A370D3528}"/>
      </w:docPartPr>
      <w:docPartBody>
        <w:p w:rsidR="00000000" w:rsidRDefault="00DF157E" w:rsidP="00DF157E">
          <w:pPr>
            <w:pStyle w:val="38308D5B8D9F7D41B10A7EE03A77CD63"/>
          </w:pPr>
          <w:r w:rsidRPr="00A8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2E7"/>
    <w:rsid w:val="00016148"/>
    <w:rsid w:val="001A776B"/>
    <w:rsid w:val="00244B3F"/>
    <w:rsid w:val="002C776D"/>
    <w:rsid w:val="00425B31"/>
    <w:rsid w:val="004F0F58"/>
    <w:rsid w:val="00603FD8"/>
    <w:rsid w:val="00682918"/>
    <w:rsid w:val="006A3F5C"/>
    <w:rsid w:val="006F62E7"/>
    <w:rsid w:val="00751185"/>
    <w:rsid w:val="008016E2"/>
    <w:rsid w:val="008777B4"/>
    <w:rsid w:val="00AA2087"/>
    <w:rsid w:val="00B92DE8"/>
    <w:rsid w:val="00CC549B"/>
    <w:rsid w:val="00DF157E"/>
    <w:rsid w:val="00FD643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157E"/>
    <w:rPr>
      <w:color w:val="808080"/>
    </w:rPr>
  </w:style>
  <w:style w:type="paragraph" w:customStyle="1" w:styleId="DAC75121EA0F73478F6EB324BB79914A">
    <w:name w:val="DAC75121EA0F73478F6EB324BB79914A"/>
    <w:rsid w:val="002C776D"/>
  </w:style>
  <w:style w:type="paragraph" w:customStyle="1" w:styleId="7060DE804434AD42A2E69EA814C41A72">
    <w:name w:val="7060DE804434AD42A2E69EA814C41A72"/>
    <w:rsid w:val="002C776D"/>
  </w:style>
  <w:style w:type="paragraph" w:customStyle="1" w:styleId="0285C5C0B13DCB47BE3F7656FCC5D134">
    <w:name w:val="0285C5C0B13DCB47BE3F7656FCC5D134"/>
    <w:rsid w:val="002C776D"/>
  </w:style>
  <w:style w:type="paragraph" w:customStyle="1" w:styleId="610C1AF482FF7B40B2355D0FB0C88185">
    <w:name w:val="610C1AF482FF7B40B2355D0FB0C88185"/>
    <w:rsid w:val="002C776D"/>
  </w:style>
  <w:style w:type="paragraph" w:customStyle="1" w:styleId="22FEDD71914CF244826EE0FDD8C60D3D">
    <w:name w:val="22FEDD71914CF244826EE0FDD8C60D3D"/>
    <w:rsid w:val="00DF157E"/>
  </w:style>
  <w:style w:type="paragraph" w:customStyle="1" w:styleId="38308D5B8D9F7D41B10A7EE03A77CD63">
    <w:name w:val="38308D5B8D9F7D41B10A7EE03A77CD63"/>
    <w:rsid w:val="00DF1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8</Pages>
  <Words>3308</Words>
  <Characters>18859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51</cp:revision>
  <dcterms:created xsi:type="dcterms:W3CDTF">2023-03-08T01:56:00Z</dcterms:created>
  <dcterms:modified xsi:type="dcterms:W3CDTF">2023-04-21T03:17:00Z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2023-04-05T23:25:08Z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5e83bc16-73a6-4df8-8b06-e82efd9086da</vt:lpwstr>
  </property>
  <property fmtid="{D5CDD505-2E9C-101B-9397-08002B2CF9AE}" pid="8" name="MSIP_Label_bf6fef03-d487-4433-8e43-6b81c0a1b7be_ContentBits">
    <vt:lpwstr>0</vt:lpwstr>
  </property>
</Properties>
</file>